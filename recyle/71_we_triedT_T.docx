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33C04" w14:textId="77777777" w:rsidR="00D51342" w:rsidRDefault="007A6E3D">
      <w:pPr>
        <w:jc w:val="both"/>
        <w:rPr>
          <w:b/>
          <w:u w:val="single"/>
        </w:rPr>
      </w:pPr>
      <w:r>
        <w:rPr>
          <w:b/>
          <w:u w:val="single"/>
        </w:rPr>
        <w:t>Section 1: Introduction</w:t>
      </w:r>
    </w:p>
    <w:p w14:paraId="00422CA4" w14:textId="77777777" w:rsidR="00D51342" w:rsidRDefault="007A6E3D">
      <w:pPr>
        <w:jc w:val="both"/>
      </w:pPr>
      <w:r>
        <w:t xml:space="preserve">Cancer metastasis refers to the spread of cancer cells from a primary </w:t>
      </w:r>
      <w:proofErr w:type="spellStart"/>
      <w:r>
        <w:t>tumour</w:t>
      </w:r>
      <w:proofErr w:type="spellEnd"/>
      <w:r>
        <w:t xml:space="preserve"> to other parts of the body, leading to the formation of secondary </w:t>
      </w:r>
      <w:proofErr w:type="spellStart"/>
      <w:r>
        <w:t>tumours</w:t>
      </w:r>
      <w:proofErr w:type="spellEnd"/>
      <w:r>
        <w:t>. The onset of metastasis often implies drastically worse 5-year survival rates for cancer patients, while it is estimated that more than 90% of deaths from cancer is due to the direct or indirect effect of metastasis [3]. Therefore, inhibiting metastasis is an active field of research, aiming to prevent the spread of cancer in order to improve patient prognosis and improve therapeutic outcomes [3,4,5].</w:t>
      </w:r>
    </w:p>
    <w:p w14:paraId="05B73220" w14:textId="3C5F927D" w:rsidR="00D51342" w:rsidRDefault="007A6E3D">
      <w:pPr>
        <w:jc w:val="both"/>
      </w:pPr>
      <w:r>
        <w:t xml:space="preserve">Carcinoma cells acquire metastatic traits via epithelial-mesenchymal transition, a key process that results in epithelial cells, which are bound to the tissue surface, to become mesenchymal cells that have increased migratory capacity. Importantly, the actin cytoskeleton in cancer cells undergoes </w:t>
      </w:r>
      <w:proofErr w:type="spellStart"/>
      <w:r>
        <w:t>reorganisation</w:t>
      </w:r>
      <w:proofErr w:type="spellEnd"/>
      <w:r>
        <w:t>, resulting in the loss of cell-cell adhesion [7], change in cell polarity [8] and the formation of actin-based structures such as lamellipodia and filopodia, which confers mobility to cancer cells. These actin-based motility structures enable cancer cells to undergo invasion [10], traversing through the extracellular matrix</w:t>
      </w:r>
      <w:del w:id="0" w:author="Vivienne Tan" w:date="2019-04-02T17:16:00Z">
        <w:r w:rsidDel="00255ECE">
          <w:delText xml:space="preserve"> [11]</w:delText>
        </w:r>
      </w:del>
      <w:r>
        <w:t xml:space="preserve"> to enter the blood or lymphatic vessels</w:t>
      </w:r>
      <w:ins w:id="1" w:author="Vivienne Tan" w:date="2019-04-02T17:16:00Z">
        <w:r w:rsidR="00255ECE">
          <w:t xml:space="preserve"> [11]</w:t>
        </w:r>
      </w:ins>
      <w:r>
        <w:t xml:space="preserve">. Subsequently, these cells can travel through the vascular systems to distal sites in the body, eventually leading to the formation of new secondary </w:t>
      </w:r>
      <w:proofErr w:type="spellStart"/>
      <w:r>
        <w:t>tumours</w:t>
      </w:r>
      <w:proofErr w:type="spellEnd"/>
      <w:r>
        <w:t xml:space="preserve"> [12].</w:t>
      </w:r>
    </w:p>
    <w:p w14:paraId="600A9EFC" w14:textId="77777777" w:rsidR="00D51342" w:rsidRDefault="007A6E3D">
      <w:pPr>
        <w:jc w:val="both"/>
      </w:pPr>
      <w:r>
        <w:t xml:space="preserve">The mobility of cancer cells depends on the coordinated dynamic </w:t>
      </w:r>
      <w:proofErr w:type="spellStart"/>
      <w:r>
        <w:t>polymerisation</w:t>
      </w:r>
      <w:proofErr w:type="spellEnd"/>
      <w:r>
        <w:t xml:space="preserve"> and </w:t>
      </w:r>
      <w:proofErr w:type="spellStart"/>
      <w:r>
        <w:t>depolymerisation</w:t>
      </w:r>
      <w:proofErr w:type="spellEnd"/>
      <w:r>
        <w:t xml:space="preserve"> of actin filaments, which is regulated at </w:t>
      </w:r>
      <w:proofErr w:type="spellStart"/>
      <w:r>
        <w:t>localised</w:t>
      </w:r>
      <w:proofErr w:type="spellEnd"/>
      <w:r>
        <w:t xml:space="preserve"> sites by the binding of actin-associated proteins (AAPs) [14,15]. While several </w:t>
      </w:r>
      <w:proofErr w:type="spellStart"/>
      <w:r>
        <w:t>localisation</w:t>
      </w:r>
      <w:proofErr w:type="spellEnd"/>
      <w:r>
        <w:t xml:space="preserve"> mechanisms, such as the formation of actin waves and mRNA </w:t>
      </w:r>
      <w:proofErr w:type="spellStart"/>
      <w:r>
        <w:t>localisation</w:t>
      </w:r>
      <w:proofErr w:type="spellEnd"/>
      <w:r>
        <w:t xml:space="preserve">, has been proposed to explain the spatial and temporal </w:t>
      </w:r>
      <w:proofErr w:type="spellStart"/>
      <w:r>
        <w:t>localisation</w:t>
      </w:r>
      <w:proofErr w:type="spellEnd"/>
      <w:r>
        <w:t xml:space="preserve"> of AAPs, the relative contribution of these mechanisms to the formation of actin-based motility structures is not fully understood.</w:t>
      </w:r>
    </w:p>
    <w:p w14:paraId="12821BF4" w14:textId="77777777" w:rsidR="00D51342" w:rsidRDefault="007A6E3D">
      <w:pPr>
        <w:jc w:val="both"/>
      </w:pPr>
      <w:r>
        <w:lastRenderedPageBreak/>
        <w:t xml:space="preserve">In this paper, we will be reviewing the actin-based cellular structures involved in the invasion </w:t>
      </w:r>
      <w:r w:rsidR="00356871">
        <w:t>of cancer</w:t>
      </w:r>
      <w:r>
        <w:t xml:space="preserve"> cells as well as currently proposed methods of AAP </w:t>
      </w:r>
      <w:proofErr w:type="spellStart"/>
      <w:r>
        <w:t>localisation</w:t>
      </w:r>
      <w:proofErr w:type="spellEnd"/>
      <w:r>
        <w:t xml:space="preserve">. Thereafter, we propose several experiments to determine if inhibiting known AAP </w:t>
      </w:r>
      <w:proofErr w:type="spellStart"/>
      <w:r>
        <w:t>localisation</w:t>
      </w:r>
      <w:proofErr w:type="spellEnd"/>
      <w:r>
        <w:t xml:space="preserve"> mechanisms is a viable strategy to prevent the formation of various actin-based motility structures.</w:t>
      </w:r>
    </w:p>
    <w:p w14:paraId="24770A47" w14:textId="77777777" w:rsidR="00D51342" w:rsidRDefault="00D51342">
      <w:pPr>
        <w:jc w:val="both"/>
      </w:pPr>
    </w:p>
    <w:p w14:paraId="05D206D6" w14:textId="77777777" w:rsidR="00D51342" w:rsidRDefault="007A6E3D">
      <w:pPr>
        <w:jc w:val="both"/>
      </w:pPr>
      <w:r>
        <w:rPr>
          <w:b/>
          <w:u w:val="single"/>
        </w:rPr>
        <w:t>Section 2: Actin-based structures involved in cell mobility</w:t>
      </w:r>
    </w:p>
    <w:p w14:paraId="655CE654" w14:textId="77777777" w:rsidR="008F139C" w:rsidRDefault="008F139C">
      <w:pPr>
        <w:jc w:val="both"/>
      </w:pPr>
      <w:r>
        <w:rPr>
          <w:u w:val="single"/>
        </w:rPr>
        <w:t xml:space="preserve">2.1 Regulation of actin-based structures: </w:t>
      </w:r>
    </w:p>
    <w:p w14:paraId="37FD1343" w14:textId="364CEFC4" w:rsidR="00D51342" w:rsidRDefault="007A6E3D">
      <w:pPr>
        <w:jc w:val="both"/>
      </w:pPr>
      <w:r>
        <w:t xml:space="preserve">Cancer cells require specialized actin structures for invasion during metastasis. </w:t>
      </w:r>
      <w:r w:rsidR="005F349A">
        <w:t xml:space="preserve">Each of these </w:t>
      </w:r>
      <w:r w:rsidR="00B46C63">
        <w:t xml:space="preserve">actin-based structures (lamellipodia, filopodia, </w:t>
      </w:r>
      <w:proofErr w:type="spellStart"/>
      <w:r w:rsidR="00B46C63">
        <w:t>invadopodia</w:t>
      </w:r>
      <w:proofErr w:type="spellEnd"/>
      <w:r w:rsidR="00B46C63">
        <w:t xml:space="preserve"> and actin stress </w:t>
      </w:r>
      <w:proofErr w:type="spellStart"/>
      <w:r w:rsidR="00B46C63">
        <w:t>fibres</w:t>
      </w:r>
      <w:proofErr w:type="spellEnd"/>
      <w:r w:rsidR="00B46C63">
        <w:t xml:space="preserve">) serve distinct functions in cancer cell movement. </w:t>
      </w:r>
      <w:r>
        <w:t>Coordinated changes in these structures lead to cycles of protrusion and adhesion at the front of the cell</w:t>
      </w:r>
      <w:del w:id="2" w:author="Vivienne Tan" w:date="2019-04-02T17:17:00Z">
        <w:r w:rsidDel="00255ECE">
          <w:delText>, termed the</w:delText>
        </w:r>
      </w:del>
      <w:r>
        <w:t xml:space="preserve"> </w:t>
      </w:r>
      <w:ins w:id="3" w:author="Vivienne Tan" w:date="2019-04-02T17:17:00Z">
        <w:r w:rsidR="00255ECE">
          <w:t>(</w:t>
        </w:r>
      </w:ins>
      <w:r>
        <w:t>leading edge</w:t>
      </w:r>
      <w:ins w:id="4" w:author="Vivienne Tan" w:date="2019-04-02T17:17:00Z">
        <w:r w:rsidR="00255ECE">
          <w:t>)</w:t>
        </w:r>
      </w:ins>
      <w:r>
        <w:t>, followed by translocation of cell body and retraction of the back of the cell</w:t>
      </w:r>
      <w:del w:id="5" w:author="Vivienne Tan" w:date="2019-04-02T17:17:00Z">
        <w:r w:rsidDel="00255ECE">
          <w:delText>, known as the</w:delText>
        </w:r>
      </w:del>
      <w:r>
        <w:t xml:space="preserve"> </w:t>
      </w:r>
      <w:ins w:id="6" w:author="Vivienne Tan" w:date="2019-04-02T17:17:00Z">
        <w:r w:rsidR="00255ECE">
          <w:t>(</w:t>
        </w:r>
      </w:ins>
      <w:r>
        <w:t>trailing edge</w:t>
      </w:r>
      <w:ins w:id="7" w:author="Vivienne Tan" w:date="2019-04-02T17:17:00Z">
        <w:r w:rsidR="00255ECE">
          <w:t>)</w:t>
        </w:r>
      </w:ins>
      <w:r>
        <w:t>, allow</w:t>
      </w:r>
      <w:ins w:id="8" w:author="Vivienne Tan" w:date="2019-04-02T17:18:00Z">
        <w:r w:rsidR="00255ECE">
          <w:t>ing</w:t>
        </w:r>
      </w:ins>
      <w:r>
        <w:t xml:space="preserve"> </w:t>
      </w:r>
      <w:r w:rsidR="00356871">
        <w:t xml:space="preserve">metastatic </w:t>
      </w:r>
      <w:r>
        <w:t>cancer cells to migrate [16</w:t>
      </w:r>
      <w:r w:rsidR="00356871">
        <w:t xml:space="preserve">, </w:t>
      </w:r>
      <w:r>
        <w:t>18].</w:t>
      </w:r>
      <w:r w:rsidR="00356871">
        <w:t xml:space="preserve"> </w:t>
      </w:r>
      <w:r w:rsidR="00E23FF1">
        <w:t>In these actin-based motility structures, actin filaments are arranged as either linear filament bundles or branched filament networks. T</w:t>
      </w:r>
      <w:r>
        <w:t xml:space="preserve">he formation of linear filaments is governed by the AAP </w:t>
      </w:r>
      <w:proofErr w:type="spellStart"/>
      <w:r>
        <w:t>formin</w:t>
      </w:r>
      <w:proofErr w:type="spellEnd"/>
      <w:r>
        <w:t>, which directs the addition of actin monomers to the barbed end of actin filaments</w:t>
      </w:r>
      <w:r w:rsidR="00D35E61">
        <w:t xml:space="preserve">. </w:t>
      </w:r>
      <w:r w:rsidR="00E23FF1">
        <w:t>On the other hand,</w:t>
      </w:r>
      <w:r>
        <w:t xml:space="preserve"> </w:t>
      </w:r>
      <w:r w:rsidR="002C0706">
        <w:t>ARP2/3</w:t>
      </w:r>
      <w:r>
        <w:t xml:space="preserve"> complex binds to the side of actin filaments and nucleates the formation of new actin filaments at a </w:t>
      </w:r>
      <w:r w:rsidR="00DE45E6">
        <w:t>70-degree</w:t>
      </w:r>
      <w:r>
        <w:t xml:space="preserve"> angle, resulting in dense, branched networks</w:t>
      </w:r>
      <w:r w:rsidR="00D35E61">
        <w:t xml:space="preserve">. The interaction between actin and various AAPs are shown in Figure 1A. </w:t>
      </w:r>
    </w:p>
    <w:p w14:paraId="02D8B6A7" w14:textId="77777777" w:rsidR="00D51342" w:rsidRDefault="00D51342">
      <w:pPr>
        <w:jc w:val="both"/>
      </w:pPr>
    </w:p>
    <w:p w14:paraId="1601B3F4" w14:textId="2885DC33" w:rsidR="00D51342" w:rsidRDefault="007A6E3D" w:rsidP="0053292D">
      <w:pPr>
        <w:jc w:val="both"/>
        <w:rPr>
          <w:u w:val="single"/>
        </w:rPr>
      </w:pPr>
      <w:r>
        <w:rPr>
          <w:u w:val="single"/>
        </w:rPr>
        <w:t>2.</w:t>
      </w:r>
      <w:r w:rsidR="00CA73ED">
        <w:rPr>
          <w:u w:val="single"/>
        </w:rPr>
        <w:t>2.</w:t>
      </w:r>
      <w:r>
        <w:rPr>
          <w:u w:val="single"/>
        </w:rPr>
        <w:t xml:space="preserve">1 Structures involved in cell </w:t>
      </w:r>
      <w:commentRangeStart w:id="9"/>
      <w:r>
        <w:rPr>
          <w:u w:val="single"/>
        </w:rPr>
        <w:t>mobility</w:t>
      </w:r>
      <w:commentRangeEnd w:id="9"/>
      <w:r w:rsidR="00255ECE">
        <w:rPr>
          <w:rStyle w:val="CommentReference"/>
        </w:rPr>
        <w:commentReference w:id="9"/>
      </w:r>
    </w:p>
    <w:p w14:paraId="325D47AD" w14:textId="6CFE967F" w:rsidR="009622B5" w:rsidRDefault="0000633A" w:rsidP="009622B5">
      <w:r w:rsidRPr="009622B5">
        <w:rPr>
          <w:noProof/>
        </w:rPr>
        <w:lastRenderedPageBreak/>
        <w:drawing>
          <wp:anchor distT="0" distB="0" distL="114300" distR="114300" simplePos="0" relativeHeight="251659264" behindDoc="1" locked="0" layoutInCell="1" allowOverlap="1" wp14:anchorId="39345D26" wp14:editId="285DD710">
            <wp:simplePos x="0" y="0"/>
            <wp:positionH relativeFrom="margin">
              <wp:align>left</wp:align>
            </wp:positionH>
            <wp:positionV relativeFrom="paragraph">
              <wp:posOffset>0</wp:posOffset>
            </wp:positionV>
            <wp:extent cx="4365546" cy="2247900"/>
            <wp:effectExtent l="0" t="0" r="0" b="0"/>
            <wp:wrapTight wrapText="bothSides">
              <wp:wrapPolygon edited="0">
                <wp:start x="0" y="0"/>
                <wp:lineTo x="0" y="21417"/>
                <wp:lineTo x="21493" y="21417"/>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65546" cy="2247900"/>
                    </a:xfrm>
                    <a:prstGeom prst="rect">
                      <a:avLst/>
                    </a:prstGeom>
                  </pic:spPr>
                </pic:pic>
              </a:graphicData>
            </a:graphic>
          </wp:anchor>
        </w:drawing>
      </w:r>
    </w:p>
    <w:p w14:paraId="5A6162F1" w14:textId="7E7D8663" w:rsidR="00D51342" w:rsidRDefault="0000633A">
      <w:pPr>
        <w:jc w:val="both"/>
        <w:rPr>
          <w:b/>
        </w:rPr>
      </w:pPr>
      <w:r w:rsidRPr="00B6062D">
        <w:rPr>
          <w:b/>
          <w:noProof/>
        </w:rPr>
        <w:drawing>
          <wp:anchor distT="0" distB="0" distL="114300" distR="114300" simplePos="0" relativeHeight="251658240" behindDoc="1" locked="0" layoutInCell="1" allowOverlap="1" wp14:anchorId="13B0AA1D" wp14:editId="0BC97EDF">
            <wp:simplePos x="0" y="0"/>
            <wp:positionH relativeFrom="margin">
              <wp:align>right</wp:align>
            </wp:positionH>
            <wp:positionV relativeFrom="paragraph">
              <wp:posOffset>1889760</wp:posOffset>
            </wp:positionV>
            <wp:extent cx="5943600" cy="2506980"/>
            <wp:effectExtent l="0" t="0" r="0" b="7620"/>
            <wp:wrapTight wrapText="bothSides">
              <wp:wrapPolygon edited="0">
                <wp:start x="0" y="0"/>
                <wp:lineTo x="0" y="21502"/>
                <wp:lineTo x="21531" y="21502"/>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506980"/>
                    </a:xfrm>
                    <a:prstGeom prst="rect">
                      <a:avLst/>
                    </a:prstGeom>
                  </pic:spPr>
                </pic:pic>
              </a:graphicData>
            </a:graphic>
          </wp:anchor>
        </w:drawing>
      </w:r>
    </w:p>
    <w:p w14:paraId="4BB931CE" w14:textId="51BC8799" w:rsidR="0000633A" w:rsidRDefault="0000633A">
      <w:pPr>
        <w:spacing w:line="240" w:lineRule="auto"/>
        <w:jc w:val="both"/>
        <w:rPr>
          <w:b/>
        </w:rPr>
      </w:pPr>
    </w:p>
    <w:p w14:paraId="32A83E22" w14:textId="36275582" w:rsidR="0000633A" w:rsidRDefault="0000633A">
      <w:pPr>
        <w:spacing w:line="240" w:lineRule="auto"/>
        <w:jc w:val="both"/>
        <w:rPr>
          <w:b/>
        </w:rPr>
      </w:pPr>
    </w:p>
    <w:p w14:paraId="591E9911" w14:textId="574B02ED" w:rsidR="0000633A" w:rsidRDefault="0000633A">
      <w:pPr>
        <w:spacing w:line="240" w:lineRule="auto"/>
        <w:jc w:val="both"/>
        <w:rPr>
          <w:b/>
        </w:rPr>
      </w:pPr>
    </w:p>
    <w:p w14:paraId="6FD0199B" w14:textId="60892F9D" w:rsidR="0000633A" w:rsidRDefault="0000633A">
      <w:pPr>
        <w:spacing w:line="240" w:lineRule="auto"/>
        <w:jc w:val="both"/>
        <w:rPr>
          <w:b/>
        </w:rPr>
      </w:pPr>
    </w:p>
    <w:p w14:paraId="69348390" w14:textId="0A31B0C7" w:rsidR="0000633A" w:rsidRDefault="0000633A">
      <w:pPr>
        <w:spacing w:line="240" w:lineRule="auto"/>
        <w:jc w:val="both"/>
        <w:rPr>
          <w:b/>
        </w:rPr>
      </w:pPr>
    </w:p>
    <w:p w14:paraId="2F577FE3" w14:textId="4AD1E6C7" w:rsidR="0000633A" w:rsidRPr="0000633A" w:rsidRDefault="0000633A" w:rsidP="0000633A"/>
    <w:p w14:paraId="718F4CC9" w14:textId="2181BBD3" w:rsidR="0000633A" w:rsidRPr="0000633A" w:rsidRDefault="0000633A" w:rsidP="0000633A"/>
    <w:p w14:paraId="75F72990" w14:textId="5F5D0BB2" w:rsidR="0000633A" w:rsidRDefault="0000633A" w:rsidP="0000633A">
      <w:pPr>
        <w:spacing w:line="240" w:lineRule="auto"/>
        <w:jc w:val="both"/>
      </w:pPr>
      <w:r>
        <w:rPr>
          <w:b/>
        </w:rPr>
        <w:t>Figure 1: Actin structures underlying metastatic cell mobility.</w:t>
      </w:r>
      <w:r>
        <w:t xml:space="preserve"> </w:t>
      </w:r>
      <w:r w:rsidR="00C23500">
        <w:t xml:space="preserve">A: Schematic representation of the interactions between actin monomers and AAPs in the formation of actin cytoskeleton. ARP2/3 complex nucleates the formation of actin side branches at a </w:t>
      </w:r>
      <w:r w:rsidR="00C23500" w:rsidRPr="00C23500">
        <w:t>70</w:t>
      </w:r>
      <w:r w:rsidR="00C23500" w:rsidRPr="00C23500">
        <w:rPr>
          <w:vertAlign w:val="superscript"/>
        </w:rPr>
        <w:t>o</w:t>
      </w:r>
      <w:r w:rsidR="00C23500">
        <w:t xml:space="preserve"> angle. Capping protein prevents actin filament elongation by inhibiting the barbed end of actin filaments. </w:t>
      </w:r>
      <w:proofErr w:type="spellStart"/>
      <w:r w:rsidR="00C23500">
        <w:t>Formin</w:t>
      </w:r>
      <w:proofErr w:type="spellEnd"/>
      <w:r w:rsidR="00C23500">
        <w:t xml:space="preserve"> elongates actin filaments by recruiting actin monomers to the barbed end of actin filaments. Cofilin </w:t>
      </w:r>
      <w:proofErr w:type="spellStart"/>
      <w:r w:rsidR="00C23500">
        <w:t>depolymerises</w:t>
      </w:r>
      <w:proofErr w:type="spellEnd"/>
      <w:r w:rsidR="00C23500">
        <w:t xml:space="preserve"> actin filaments from the pointed end. Profilin </w:t>
      </w:r>
      <w:proofErr w:type="gramStart"/>
      <w:r w:rsidR="00C23500">
        <w:t>recruits</w:t>
      </w:r>
      <w:proofErr w:type="gramEnd"/>
      <w:r w:rsidR="00C23500">
        <w:t xml:space="preserve"> actin monomers to proline-rich proteins such as </w:t>
      </w:r>
      <w:proofErr w:type="spellStart"/>
      <w:r w:rsidR="00C23500">
        <w:t>formin</w:t>
      </w:r>
      <w:proofErr w:type="spellEnd"/>
      <w:r w:rsidR="00C23500">
        <w:t>, thus speeding up the formation of actin filaments.  B:</w:t>
      </w:r>
      <w:r>
        <w:t xml:space="preserve"> Schematic representation of mobility-enabling actin structures within metastatic cells. </w:t>
      </w:r>
    </w:p>
    <w:p w14:paraId="090F4A6C" w14:textId="2AA6D0A0" w:rsidR="0000633A" w:rsidRPr="0000633A" w:rsidRDefault="0000633A" w:rsidP="0000633A"/>
    <w:p w14:paraId="5C9E573A" w14:textId="41852263" w:rsidR="0000633A" w:rsidRPr="0000633A" w:rsidRDefault="0000633A" w:rsidP="0000633A"/>
    <w:p w14:paraId="2B851365" w14:textId="2B45E4F5" w:rsidR="0000633A" w:rsidRPr="0000633A" w:rsidRDefault="0000633A" w:rsidP="0000633A"/>
    <w:p w14:paraId="336D479F" w14:textId="02617695" w:rsidR="0000633A" w:rsidRPr="0000633A" w:rsidRDefault="0000633A" w:rsidP="0000633A"/>
    <w:p w14:paraId="700EE11B" w14:textId="05DEC4BF" w:rsidR="0000633A" w:rsidRPr="0000633A" w:rsidRDefault="0000633A" w:rsidP="0000633A"/>
    <w:p w14:paraId="4E2E8836" w14:textId="6A2C5BA0" w:rsidR="0000633A" w:rsidRPr="0000633A" w:rsidRDefault="0000633A" w:rsidP="0000633A"/>
    <w:p w14:paraId="42C40B6D" w14:textId="77777777" w:rsidR="0000633A" w:rsidRPr="0000633A" w:rsidRDefault="0000633A" w:rsidP="0000633A"/>
    <w:p w14:paraId="096604BB" w14:textId="0C22445E" w:rsidR="00D51342" w:rsidRDefault="0000633A">
      <w:pPr>
        <w:spacing w:line="240" w:lineRule="auto"/>
        <w:jc w:val="both"/>
      </w:pPr>
      <w:commentRangeStart w:id="10"/>
      <w:commentRangeStart w:id="11"/>
      <w:r w:rsidRPr="0000633A">
        <w:rPr>
          <w:b/>
          <w:noProof/>
        </w:rPr>
        <w:drawing>
          <wp:inline distT="0" distB="0" distL="0" distR="0" wp14:anchorId="12AC1F50" wp14:editId="359B8EA7">
            <wp:extent cx="5943600" cy="3688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88080"/>
                    </a:xfrm>
                    <a:prstGeom prst="rect">
                      <a:avLst/>
                    </a:prstGeom>
                  </pic:spPr>
                </pic:pic>
              </a:graphicData>
            </a:graphic>
          </wp:inline>
        </w:drawing>
      </w:r>
      <w:commentRangeEnd w:id="10"/>
      <w:r w:rsidR="00255ECE">
        <w:rPr>
          <w:rStyle w:val="CommentReference"/>
        </w:rPr>
        <w:commentReference w:id="10"/>
      </w:r>
      <w:commentRangeEnd w:id="11"/>
      <w:r w:rsidR="00FA7FA0">
        <w:rPr>
          <w:rStyle w:val="CommentReference"/>
        </w:rPr>
        <w:commentReference w:id="11"/>
      </w:r>
    </w:p>
    <w:p w14:paraId="77A5B96F" w14:textId="6F799F3A" w:rsidR="0000633A" w:rsidRDefault="0000633A" w:rsidP="0000633A">
      <w:pPr>
        <w:spacing w:line="240" w:lineRule="auto"/>
        <w:jc w:val="both"/>
      </w:pPr>
      <w:commentRangeStart w:id="12"/>
      <w:r>
        <w:rPr>
          <w:b/>
        </w:rPr>
        <w:t xml:space="preserve">Table </w:t>
      </w:r>
      <w:commentRangeEnd w:id="12"/>
      <w:r w:rsidR="00255ECE">
        <w:rPr>
          <w:rStyle w:val="CommentReference"/>
        </w:rPr>
        <w:commentReference w:id="12"/>
      </w:r>
      <w:r>
        <w:rPr>
          <w:b/>
        </w:rPr>
        <w:t xml:space="preserve">1: </w:t>
      </w:r>
      <w:r>
        <w:t>General characteristics of actin structures</w:t>
      </w:r>
      <w:r w:rsidR="00C23500">
        <w:t xml:space="preserve"> relevant to cell migration</w:t>
      </w:r>
    </w:p>
    <w:p w14:paraId="34C96B88" w14:textId="1FD98A92" w:rsidR="00D51342" w:rsidRDefault="00D51342">
      <w:pPr>
        <w:jc w:val="both"/>
        <w:rPr>
          <w:b/>
        </w:rPr>
      </w:pPr>
    </w:p>
    <w:p w14:paraId="2E2F003F" w14:textId="77777777" w:rsidR="00D51342" w:rsidRDefault="007A6E3D">
      <w:pPr>
        <w:jc w:val="both"/>
        <w:rPr>
          <w:u w:val="single"/>
        </w:rPr>
      </w:pPr>
      <w:r>
        <w:rPr>
          <w:u w:val="single"/>
        </w:rPr>
        <w:t>2.2.1 Lamellipodia</w:t>
      </w:r>
    </w:p>
    <w:p w14:paraId="5C29416F" w14:textId="77777777" w:rsidR="00D51342" w:rsidRDefault="007A6E3D">
      <w:pPr>
        <w:jc w:val="both"/>
      </w:pPr>
      <w:r>
        <w:t xml:space="preserve">Lamellipodia are transient, flat projections found at the leading edge of metastatic cells. They comprise of dense, branched networks of actin filaments. These broad, low-pressure structures are mainly </w:t>
      </w:r>
      <w:proofErr w:type="spellStart"/>
      <w:r>
        <w:t>utilised</w:t>
      </w:r>
      <w:proofErr w:type="spellEnd"/>
      <w:r>
        <w:t xml:space="preserve"> by cancer cells for movement across 2-dimensional surfaces [17].</w:t>
      </w:r>
    </w:p>
    <w:p w14:paraId="089A8AFF" w14:textId="2BD30CDD" w:rsidR="00FE44D8" w:rsidRDefault="007A6E3D">
      <w:pPr>
        <w:jc w:val="both"/>
      </w:pPr>
      <w:r>
        <w:t xml:space="preserve">Formation of lamellipodia </w:t>
      </w:r>
      <w:r w:rsidR="00B46C63">
        <w:t>is</w:t>
      </w:r>
      <w:r>
        <w:t xml:space="preserve"> stimulated by the activity of </w:t>
      </w:r>
      <w:r w:rsidR="002C0706">
        <w:t>ARP2/3</w:t>
      </w:r>
      <w:r>
        <w:t xml:space="preserve"> complex</w:t>
      </w:r>
      <w:r w:rsidR="00B46C63">
        <w:t>,</w:t>
      </w:r>
      <w:r>
        <w:t xml:space="preserve"> which is regulated by the </w:t>
      </w:r>
      <w:proofErr w:type="spellStart"/>
      <w:r>
        <w:t>Rac</w:t>
      </w:r>
      <w:proofErr w:type="spellEnd"/>
      <w:r>
        <w:t xml:space="preserve">-WAVE-Arp </w:t>
      </w:r>
      <w:proofErr w:type="spellStart"/>
      <w:r>
        <w:t>signalling</w:t>
      </w:r>
      <w:proofErr w:type="spellEnd"/>
      <w:r>
        <w:t xml:space="preserve"> pathway [19]. </w:t>
      </w:r>
      <w:r w:rsidR="00B46C63">
        <w:t xml:space="preserve">Upon binding of </w:t>
      </w:r>
      <w:r w:rsidR="002C0706">
        <w:t>ARP2/3</w:t>
      </w:r>
      <w:r w:rsidR="00B46C63">
        <w:t xml:space="preserve"> complex to the side of actin filaments, new actin filaments </w:t>
      </w:r>
      <w:r w:rsidR="00DD211C">
        <w:t xml:space="preserve">branch out and </w:t>
      </w:r>
      <w:proofErr w:type="spellStart"/>
      <w:r w:rsidR="00B46C63">
        <w:t>polymerise</w:t>
      </w:r>
      <w:proofErr w:type="spellEnd"/>
      <w:r w:rsidR="00B46C63">
        <w:t xml:space="preserve"> towards </w:t>
      </w:r>
      <w:r>
        <w:t>the leading edge of the cell</w:t>
      </w:r>
      <w:r w:rsidR="00B46C63">
        <w:t xml:space="preserve">. These </w:t>
      </w:r>
      <w:r w:rsidR="00DD211C">
        <w:t xml:space="preserve">branched </w:t>
      </w:r>
      <w:r w:rsidR="00B46C63">
        <w:t>filaments</w:t>
      </w:r>
      <w:r>
        <w:t xml:space="preserve"> push against the cell membrane</w:t>
      </w:r>
      <w:r w:rsidR="00B46C63">
        <w:t>,</w:t>
      </w:r>
      <w:r>
        <w:t xml:space="preserve"> form</w:t>
      </w:r>
      <w:r w:rsidR="00B46C63">
        <w:t>ing</w:t>
      </w:r>
      <w:r>
        <w:t xml:space="preserve"> lamellipodia protrusions. </w:t>
      </w:r>
      <w:r>
        <w:lastRenderedPageBreak/>
        <w:t>Directional movement is enabled by cycles of protrusion</w:t>
      </w:r>
      <w:r w:rsidR="000448FB">
        <w:t>,</w:t>
      </w:r>
      <w:r>
        <w:t xml:space="preserve"> </w:t>
      </w:r>
      <w:r w:rsidR="00B46C63">
        <w:t xml:space="preserve">followed by </w:t>
      </w:r>
      <w:r>
        <w:t xml:space="preserve">attachment to the </w:t>
      </w:r>
      <w:r w:rsidR="00B46C63">
        <w:t xml:space="preserve">ECM which </w:t>
      </w:r>
      <w:r>
        <w:t>serv</w:t>
      </w:r>
      <w:r w:rsidR="00B46C63">
        <w:t>es</w:t>
      </w:r>
      <w:r>
        <w:t xml:space="preserve"> as anchor for </w:t>
      </w:r>
      <w:r w:rsidR="00B46C63">
        <w:t xml:space="preserve">the retraction of the trailing edge, leading to </w:t>
      </w:r>
      <w:r>
        <w:t>cancer cell</w:t>
      </w:r>
      <w:r w:rsidR="00B46C63">
        <w:t xml:space="preserve"> movement</w:t>
      </w:r>
      <w:ins w:id="13" w:author="Vivienne Tan" w:date="2019-03-28T17:00:00Z">
        <w:r>
          <w:t xml:space="preserve"> </w:t>
        </w:r>
      </w:ins>
      <w:r>
        <w:t xml:space="preserve">[20]. </w:t>
      </w:r>
    </w:p>
    <w:p w14:paraId="27164079" w14:textId="77777777" w:rsidR="00D51342" w:rsidRDefault="007A6E3D">
      <w:pPr>
        <w:jc w:val="both"/>
        <w:rPr>
          <w:u w:val="single"/>
        </w:rPr>
      </w:pPr>
      <w:r>
        <w:rPr>
          <w:u w:val="single"/>
        </w:rPr>
        <w:t>2.2.2 Filopodia</w:t>
      </w:r>
    </w:p>
    <w:p w14:paraId="6D8882E5" w14:textId="7385D506" w:rsidR="00B46C63" w:rsidRDefault="007A6E3D">
      <w:pPr>
        <w:jc w:val="both"/>
      </w:pPr>
      <w:r>
        <w:t xml:space="preserve">Beyond the leading edge of lamellipodia are </w:t>
      </w:r>
      <w:r w:rsidR="004E7290">
        <w:t>slender, membrane protrusions known as filopodia.</w:t>
      </w:r>
      <w:r>
        <w:t xml:space="preserve"> </w:t>
      </w:r>
      <w:r w:rsidR="004E7290">
        <w:t>They</w:t>
      </w:r>
      <w:r>
        <w:t xml:space="preserve"> are made up of long actin filaments bundled tightly together with</w:t>
      </w:r>
      <w:r w:rsidR="00DD211C">
        <w:t xml:space="preserve">in the </w:t>
      </w:r>
      <w:r>
        <w:t>protruding membrane</w:t>
      </w:r>
      <w:ins w:id="14" w:author="Vivienne Tan" w:date="2019-03-28T14:47:00Z">
        <w:r>
          <w:t xml:space="preserve"> </w:t>
        </w:r>
      </w:ins>
      <w:r>
        <w:t xml:space="preserve">[18]. </w:t>
      </w:r>
      <w:r w:rsidR="004E7290">
        <w:t xml:space="preserve">Filopodia allow the migrating cell to probe its surroundings and influences the direction of migration by the cell via </w:t>
      </w:r>
      <w:proofErr w:type="spellStart"/>
      <w:r w:rsidR="004E7290">
        <w:t>mechanosensing</w:t>
      </w:r>
      <w:proofErr w:type="spellEnd"/>
      <w:r w:rsidR="004E7290">
        <w:t xml:space="preserve"> []. </w:t>
      </w:r>
    </w:p>
    <w:p w14:paraId="1BB42818" w14:textId="7C789862" w:rsidR="00D51342" w:rsidRDefault="004E7290">
      <w:pPr>
        <w:jc w:val="both"/>
      </w:pPr>
      <w:r>
        <w:t>In contrast to lamellipodia, filopodia</w:t>
      </w:r>
      <w:r w:rsidR="007A6E3D">
        <w:t xml:space="preserve"> form </w:t>
      </w:r>
      <w:r>
        <w:t xml:space="preserve">via the </w:t>
      </w:r>
      <w:proofErr w:type="spellStart"/>
      <w:r w:rsidR="007A6E3D">
        <w:t>polymerisation</w:t>
      </w:r>
      <w:proofErr w:type="spellEnd"/>
      <w:r>
        <w:t xml:space="preserve"> and elongation of linear actin filaments </w:t>
      </w:r>
      <w:r w:rsidR="007A6E3D">
        <w:t xml:space="preserve">[24]. The binding of N-WASP to the AAPs </w:t>
      </w:r>
      <w:r>
        <w:t>p</w:t>
      </w:r>
      <w:r w:rsidR="007A6E3D">
        <w:t xml:space="preserve">rofilin and </w:t>
      </w:r>
      <w:r w:rsidR="002C0706">
        <w:t>ARP2/3</w:t>
      </w:r>
      <w:r w:rsidR="007A6E3D">
        <w:t xml:space="preserve"> nucleates the formation of new filopodia</w:t>
      </w:r>
      <w:ins w:id="15" w:author="Vivienne Tan" w:date="2019-03-28T14:50:00Z">
        <w:r w:rsidR="007A6E3D">
          <w:t xml:space="preserve"> </w:t>
        </w:r>
      </w:ins>
      <w:r w:rsidR="007A6E3D">
        <w:t xml:space="preserve">[24]. Subsequently, </w:t>
      </w:r>
      <w:r>
        <w:t xml:space="preserve">the </w:t>
      </w:r>
      <w:r w:rsidR="007A6E3D">
        <w:t xml:space="preserve">elongation of </w:t>
      </w:r>
      <w:r>
        <w:t>actin filaments</w:t>
      </w:r>
      <w:r w:rsidR="007A6E3D">
        <w:t xml:space="preserve"> </w:t>
      </w:r>
      <w:r w:rsidR="006F757F">
        <w:t>is</w:t>
      </w:r>
      <w:r w:rsidR="007A6E3D">
        <w:t xml:space="preserve"> directed by </w:t>
      </w:r>
      <w:r>
        <w:t xml:space="preserve">the AAP </w:t>
      </w:r>
      <w:proofErr w:type="spellStart"/>
      <w:r w:rsidR="007A6E3D">
        <w:t>formin</w:t>
      </w:r>
      <w:proofErr w:type="spellEnd"/>
      <w:r w:rsidR="006F757F">
        <w:t xml:space="preserve">. </w:t>
      </w:r>
      <w:proofErr w:type="gramStart"/>
      <w:r w:rsidR="006F757F">
        <w:t>Similar to</w:t>
      </w:r>
      <w:proofErr w:type="gramEnd"/>
      <w:r w:rsidR="006F757F">
        <w:t xml:space="preserve"> lamellipodia, these actin filaments push against the cell membrane,</w:t>
      </w:r>
      <w:r w:rsidR="007A6E3D">
        <w:t xml:space="preserve"> </w:t>
      </w:r>
      <w:r>
        <w:t>leading to slender memb</w:t>
      </w:r>
      <w:r w:rsidR="006F757F">
        <w:t>rane protrusions characteristic of filopodia</w:t>
      </w:r>
      <w:r w:rsidR="007A6E3D">
        <w:t>.</w:t>
      </w:r>
    </w:p>
    <w:p w14:paraId="6972D4CB" w14:textId="77777777" w:rsidR="00D51342" w:rsidRDefault="007A6E3D">
      <w:pPr>
        <w:jc w:val="both"/>
        <w:rPr>
          <w:u w:val="single"/>
        </w:rPr>
      </w:pPr>
      <w:r>
        <w:rPr>
          <w:u w:val="single"/>
        </w:rPr>
        <w:t xml:space="preserve">2.2.3 </w:t>
      </w:r>
      <w:proofErr w:type="spellStart"/>
      <w:r>
        <w:rPr>
          <w:u w:val="single"/>
        </w:rPr>
        <w:t>Invadopodia</w:t>
      </w:r>
      <w:proofErr w:type="spellEnd"/>
    </w:p>
    <w:p w14:paraId="086FE166" w14:textId="5C133E01" w:rsidR="006F757F" w:rsidRDefault="006F757F">
      <w:pPr>
        <w:jc w:val="both"/>
      </w:pPr>
      <w:r>
        <w:t>Like</w:t>
      </w:r>
      <w:r w:rsidR="007A6E3D">
        <w:t xml:space="preserve"> filopodia, </w:t>
      </w:r>
      <w:proofErr w:type="spellStart"/>
      <w:r w:rsidR="007A6E3D">
        <w:t>invadopodia</w:t>
      </w:r>
      <w:proofErr w:type="spellEnd"/>
      <w:r w:rsidR="007A6E3D">
        <w:t xml:space="preserve"> </w:t>
      </w:r>
      <w:r>
        <w:t>also comprise of</w:t>
      </w:r>
      <w:r w:rsidR="007A6E3D">
        <w:t xml:space="preserve"> linear actin filaments and occur as obtrusions from the cell membrane of an invading cell. </w:t>
      </w:r>
      <w:proofErr w:type="spellStart"/>
      <w:r>
        <w:t>Invadopodia</w:t>
      </w:r>
      <w:proofErr w:type="spellEnd"/>
      <w:r>
        <w:t xml:space="preserve"> have the unique</w:t>
      </w:r>
      <w:r w:rsidR="007A6E3D">
        <w:t xml:space="preserve"> ability to degrade the surrounding matrix </w:t>
      </w:r>
      <w:r>
        <w:t>of the cell by the secretion of</w:t>
      </w:r>
      <w:r w:rsidR="007A6E3D">
        <w:t xml:space="preserve"> </w:t>
      </w:r>
      <w:r w:rsidR="00AB12BB">
        <w:t>matrix degradation enzymes</w:t>
      </w:r>
      <w:r w:rsidR="007A6E3D">
        <w:t xml:space="preserve">. </w:t>
      </w:r>
    </w:p>
    <w:p w14:paraId="2CB7F957" w14:textId="456AD908" w:rsidR="006F757F" w:rsidRDefault="006F757F">
      <w:pPr>
        <w:jc w:val="both"/>
      </w:pPr>
      <w:r>
        <w:t xml:space="preserve">The formation of </w:t>
      </w:r>
      <w:proofErr w:type="spellStart"/>
      <w:r>
        <w:t>invadopodia</w:t>
      </w:r>
      <w:proofErr w:type="spellEnd"/>
      <w:r>
        <w:t xml:space="preserve"> </w:t>
      </w:r>
      <w:r w:rsidR="00AB12BB">
        <w:t xml:space="preserve">resembles </w:t>
      </w:r>
      <w:r>
        <w:t>that of filopodia</w:t>
      </w:r>
      <w:r w:rsidR="00DD211C">
        <w:t xml:space="preserve"> in terms of </w:t>
      </w:r>
      <w:proofErr w:type="spellStart"/>
      <w:r w:rsidR="00DD211C">
        <w:t>formin</w:t>
      </w:r>
      <w:proofErr w:type="spellEnd"/>
      <w:r w:rsidR="00DD211C">
        <w:t xml:space="preserve">-directed </w:t>
      </w:r>
      <w:proofErr w:type="spellStart"/>
      <w:r w:rsidR="00DD211C">
        <w:t>polymerisation</w:t>
      </w:r>
      <w:proofErr w:type="spellEnd"/>
      <w:r w:rsidR="00DD211C">
        <w:t xml:space="preserve"> and elongation of linear actin filaments</w:t>
      </w:r>
      <w:r>
        <w:t xml:space="preserve">. In addition, </w:t>
      </w:r>
      <w:proofErr w:type="spellStart"/>
      <w:r>
        <w:t>i</w:t>
      </w:r>
      <w:r w:rsidR="007A6E3D">
        <w:t>nvadopodia</w:t>
      </w:r>
      <w:proofErr w:type="spellEnd"/>
      <w:r w:rsidR="007A6E3D">
        <w:t xml:space="preserve"> possess adhesion molecules commonly found in normal cells</w:t>
      </w:r>
      <w:r w:rsidR="00AB12BB">
        <w:t xml:space="preserve"> such as</w:t>
      </w:r>
      <w:r w:rsidR="007A6E3D">
        <w:t xml:space="preserve"> B1 integrins and CD44</w:t>
      </w:r>
      <w:r w:rsidR="00AB12BB">
        <w:t xml:space="preserve"> as well </w:t>
      </w:r>
      <w:r w:rsidR="00DD211C">
        <w:t xml:space="preserve">as </w:t>
      </w:r>
      <w:r w:rsidR="00335452">
        <w:t>proteases</w:t>
      </w:r>
      <w:r w:rsidR="00AB12BB">
        <w:t xml:space="preserve"> such as</w:t>
      </w:r>
      <w:r w:rsidR="007A6E3D">
        <w:t xml:space="preserve"> Matrix Metalloprotease</w:t>
      </w:r>
      <w:r w:rsidR="00335452">
        <w:t xml:space="preserve"> (MMP)</w:t>
      </w:r>
      <w:r w:rsidR="007A6E3D">
        <w:t xml:space="preserve"> and </w:t>
      </w:r>
      <w:proofErr w:type="spellStart"/>
      <w:r w:rsidR="007A6E3D">
        <w:t>separase</w:t>
      </w:r>
      <w:proofErr w:type="spellEnd"/>
      <w:r w:rsidR="007A6E3D">
        <w:t xml:space="preserve">. </w:t>
      </w:r>
      <w:r w:rsidR="00335452">
        <w:t xml:space="preserve">It is suggested that adhesion molecules serve as docking stations for the proteases in </w:t>
      </w:r>
      <w:proofErr w:type="spellStart"/>
      <w:r w:rsidR="00335452">
        <w:t>invadopodia</w:t>
      </w:r>
      <w:proofErr w:type="spellEnd"/>
      <w:r w:rsidR="00335452">
        <w:t xml:space="preserve">, contributing to the matrix degradation property of </w:t>
      </w:r>
      <w:proofErr w:type="spellStart"/>
      <w:r w:rsidR="00335452">
        <w:t>invadopodia</w:t>
      </w:r>
      <w:proofErr w:type="spellEnd"/>
      <w:r w:rsidR="00335452">
        <w:t>[</w:t>
      </w:r>
      <w:hyperlink r:id="rId14" w:history="1">
        <w:r w:rsidR="00335452" w:rsidRPr="00335452">
          <w:rPr>
            <w:rStyle w:val="Hyperlink"/>
          </w:rPr>
          <w:t>ref</w:t>
        </w:r>
      </w:hyperlink>
      <w:r w:rsidR="00335452">
        <w:t xml:space="preserve">]. </w:t>
      </w:r>
    </w:p>
    <w:p w14:paraId="03F1FD5D" w14:textId="5F0EF162" w:rsidR="00FE44D8" w:rsidRDefault="006F757F">
      <w:pPr>
        <w:jc w:val="both"/>
      </w:pPr>
      <w:r>
        <w:lastRenderedPageBreak/>
        <w:t>The</w:t>
      </w:r>
      <w:r w:rsidR="007A6E3D">
        <w:t xml:space="preserve"> presence of </w:t>
      </w:r>
      <w:proofErr w:type="spellStart"/>
      <w:r w:rsidR="007A6E3D">
        <w:t>invadopodia</w:t>
      </w:r>
      <w:proofErr w:type="spellEnd"/>
      <w:r w:rsidR="007A6E3D">
        <w:t xml:space="preserve"> is </w:t>
      </w:r>
      <w:r>
        <w:t xml:space="preserve">often </w:t>
      </w:r>
      <w:r w:rsidR="007A6E3D">
        <w:t xml:space="preserve">associated with </w:t>
      </w:r>
      <w:proofErr w:type="spellStart"/>
      <w:r w:rsidR="007A6E3D">
        <w:t>tumour</w:t>
      </w:r>
      <w:proofErr w:type="spellEnd"/>
      <w:r w:rsidR="007A6E3D">
        <w:t xml:space="preserve"> invasiveness in cell lines originating from squamous cells, bladder cells as well as colorectal cells</w:t>
      </w:r>
      <w:ins w:id="16" w:author="Menglan He" w:date="2019-03-28T12:53:00Z">
        <w:r w:rsidR="007A6E3D">
          <w:t>(cite)</w:t>
        </w:r>
      </w:ins>
      <w:r w:rsidR="007A6E3D">
        <w:t>. As digestion of the ECM and cell contact with the surrounding plays an important role in cancer cell invasion, it has been shown</w:t>
      </w:r>
      <w:r w:rsidR="00FE44D8">
        <w:t xml:space="preserve"> </w:t>
      </w:r>
      <w:r w:rsidR="007A6E3D">
        <w:t xml:space="preserve">that cancer cells which do not possess </w:t>
      </w:r>
      <w:proofErr w:type="spellStart"/>
      <w:r w:rsidR="007A6E3D">
        <w:t>invadopodia</w:t>
      </w:r>
      <w:proofErr w:type="spellEnd"/>
      <w:r w:rsidR="007A6E3D">
        <w:t xml:space="preserve"> fail to undergo metastasis</w:t>
      </w:r>
      <w:ins w:id="17" w:author="Si Min Lang" w:date="2019-03-28T12:53:00Z">
        <w:r w:rsidR="007A6E3D">
          <w:t xml:space="preserve"> (cite)</w:t>
        </w:r>
      </w:ins>
      <w:r w:rsidR="007A6E3D">
        <w:t xml:space="preserve">. </w:t>
      </w:r>
    </w:p>
    <w:p w14:paraId="25276142" w14:textId="77777777" w:rsidR="00D51342" w:rsidRDefault="007A6E3D">
      <w:pPr>
        <w:jc w:val="both"/>
        <w:rPr>
          <w:u w:val="single"/>
        </w:rPr>
      </w:pPr>
      <w:r>
        <w:rPr>
          <w:u w:val="single"/>
        </w:rPr>
        <w:t xml:space="preserve">2.2.4 Stress </w:t>
      </w:r>
      <w:proofErr w:type="spellStart"/>
      <w:r>
        <w:rPr>
          <w:u w:val="single"/>
        </w:rPr>
        <w:t>Fibres</w:t>
      </w:r>
      <w:proofErr w:type="spellEnd"/>
    </w:p>
    <w:p w14:paraId="72CAF245" w14:textId="60E56311" w:rsidR="00D51342" w:rsidRDefault="007A6E3D">
      <w:pPr>
        <w:jc w:val="both"/>
      </w:pPr>
      <w:r>
        <w:t xml:space="preserve">Stress </w:t>
      </w:r>
      <w:proofErr w:type="spellStart"/>
      <w:r>
        <w:t>fibres</w:t>
      </w:r>
      <w:proofErr w:type="spellEnd"/>
      <w:r>
        <w:t xml:space="preserve"> are contractile structures composed of antiparallel arrays of cross-linked actin filaments associated with myosin II bundles. T</w:t>
      </w:r>
      <w:r w:rsidR="00345686">
        <w:t>wo</w:t>
      </w:r>
      <w:r>
        <w:t xml:space="preserve"> </w:t>
      </w:r>
      <w:r w:rsidR="00FB2FFA">
        <w:t xml:space="preserve">main </w:t>
      </w:r>
      <w:r>
        <w:t xml:space="preserve">types of stress </w:t>
      </w:r>
      <w:proofErr w:type="spellStart"/>
      <w:r>
        <w:t>fibres</w:t>
      </w:r>
      <w:proofErr w:type="spellEnd"/>
      <w:r>
        <w:t xml:space="preserve"> </w:t>
      </w:r>
      <w:r w:rsidR="00FB2FFA">
        <w:t>are involved in cell motility.</w:t>
      </w:r>
      <w:r>
        <w:t xml:space="preserve"> </w:t>
      </w:r>
      <w:r w:rsidR="00FB2FFA">
        <w:t>D</w:t>
      </w:r>
      <w:r>
        <w:t xml:space="preserve">orsal stress </w:t>
      </w:r>
      <w:proofErr w:type="spellStart"/>
      <w:r>
        <w:t>fibres</w:t>
      </w:r>
      <w:proofErr w:type="spellEnd"/>
      <w:r>
        <w:t xml:space="preserve"> </w:t>
      </w:r>
      <w:proofErr w:type="spellStart"/>
      <w:r>
        <w:t>stabilis</w:t>
      </w:r>
      <w:r w:rsidR="00FB2FFA">
        <w:t>e</w:t>
      </w:r>
      <w:proofErr w:type="spellEnd"/>
      <w:r>
        <w:t xml:space="preserve"> </w:t>
      </w:r>
      <w:r w:rsidR="00DD211C">
        <w:t xml:space="preserve">focal adhesions </w:t>
      </w:r>
      <w:r>
        <w:t xml:space="preserve">at the leading edge of the cell, enabling the forward movement of the cell body; ventral stress </w:t>
      </w:r>
      <w:proofErr w:type="spellStart"/>
      <w:r>
        <w:t>fibres</w:t>
      </w:r>
      <w:proofErr w:type="spellEnd"/>
      <w:r>
        <w:t xml:space="preserve"> are fundamental to </w:t>
      </w:r>
      <w:r w:rsidR="00335452">
        <w:t>trailing edge</w:t>
      </w:r>
      <w:r>
        <w:t xml:space="preserve"> retraction and inhibit the formation of cell protrusions at the trailing edge, ensuring directional movement of the cell towards the cell leading edge</w:t>
      </w:r>
      <w:r w:rsidR="00345686">
        <w:t xml:space="preserve"> </w:t>
      </w:r>
      <w:r w:rsidR="00FB2FFA">
        <w:t>[reviewed in XXX]</w:t>
      </w:r>
      <w:r>
        <w:t xml:space="preserve">. Stress </w:t>
      </w:r>
      <w:proofErr w:type="spellStart"/>
      <w:r>
        <w:t>fibres</w:t>
      </w:r>
      <w:proofErr w:type="spellEnd"/>
      <w:r>
        <w:t xml:space="preserve"> are assembled via actin </w:t>
      </w:r>
      <w:proofErr w:type="spellStart"/>
      <w:r>
        <w:t>polymerisation</w:t>
      </w:r>
      <w:proofErr w:type="spellEnd"/>
      <w:r>
        <w:t xml:space="preserve"> at focal adhesions, which are then bundled in parallel via cross-linking proteins such as </w:t>
      </w:r>
      <w:r>
        <w:rPr>
          <w:rFonts w:ascii="Arial" w:eastAsia="Arial" w:hAnsi="Arial" w:cs="Arial"/>
          <w:color w:val="222222"/>
          <w:sz w:val="22"/>
          <w:szCs w:val="22"/>
          <w:highlight w:val="white"/>
        </w:rPr>
        <w:t>α</w:t>
      </w:r>
      <w:r>
        <w:t xml:space="preserve">-actinin. </w:t>
      </w:r>
      <w:proofErr w:type="gramStart"/>
      <w:r>
        <w:t>Similar to</w:t>
      </w:r>
      <w:proofErr w:type="gramEnd"/>
      <w:r>
        <w:t xml:space="preserve"> aforementioned actin structures, actin filaments are nucleated by </w:t>
      </w:r>
      <w:r w:rsidR="002C0706">
        <w:t>ARP2/3</w:t>
      </w:r>
      <w:r>
        <w:t xml:space="preserve"> complex and </w:t>
      </w:r>
      <w:proofErr w:type="spellStart"/>
      <w:r>
        <w:t>formin</w:t>
      </w:r>
      <w:proofErr w:type="spellEnd"/>
      <w:r>
        <w:t>.</w:t>
      </w:r>
    </w:p>
    <w:p w14:paraId="5B167823" w14:textId="77777777" w:rsidR="007F5970" w:rsidRDefault="007F5970">
      <w:pPr>
        <w:jc w:val="both"/>
      </w:pPr>
    </w:p>
    <w:p w14:paraId="5F22BDC6" w14:textId="3FA30764" w:rsidR="00FB2FFA" w:rsidRDefault="00FB2FFA">
      <w:pPr>
        <w:jc w:val="both"/>
      </w:pPr>
      <w:r>
        <w:t>Based on our review of actin-based moti</w:t>
      </w:r>
      <w:r w:rsidR="00345686">
        <w:t>lity structures, i</w:t>
      </w:r>
      <w:r>
        <w:t xml:space="preserve">t is apparent that AAPs such as </w:t>
      </w:r>
      <w:r w:rsidR="002C0706">
        <w:t>ARP2/3</w:t>
      </w:r>
      <w:r>
        <w:t xml:space="preserve"> and </w:t>
      </w:r>
      <w:proofErr w:type="spellStart"/>
      <w:r>
        <w:t>formin</w:t>
      </w:r>
      <w:proofErr w:type="spellEnd"/>
      <w:r>
        <w:t xml:space="preserve"> are key players in </w:t>
      </w:r>
      <w:r w:rsidR="00345686">
        <w:t xml:space="preserve">cancer cell migration by directing actin </w:t>
      </w:r>
      <w:proofErr w:type="spellStart"/>
      <w:r w:rsidR="00345686">
        <w:t>polymerisation</w:t>
      </w:r>
      <w:proofErr w:type="spellEnd"/>
      <w:r w:rsidR="00345686">
        <w:t xml:space="preserve"> underlying these structures. </w:t>
      </w:r>
      <w:r w:rsidR="002E2BC5">
        <w:t>For cancer cell migration to occur</w:t>
      </w:r>
      <w:r w:rsidR="00345686">
        <w:t xml:space="preserve">, </w:t>
      </w:r>
      <w:r w:rsidR="005E630D">
        <w:t xml:space="preserve">these </w:t>
      </w:r>
      <w:r w:rsidR="00345686">
        <w:t xml:space="preserve">AAPs </w:t>
      </w:r>
      <w:r w:rsidR="002E2BC5">
        <w:t xml:space="preserve">in the cell </w:t>
      </w:r>
      <w:r w:rsidR="00345686">
        <w:t>need to be</w:t>
      </w:r>
      <w:r w:rsidR="002E2BC5">
        <w:t xml:space="preserve"> directed to specific locations within the cell to form necessary motility structures. </w:t>
      </w:r>
      <w:commentRangeStart w:id="18"/>
      <w:r w:rsidR="005E630D">
        <w:t xml:space="preserve">How do AAPs become </w:t>
      </w:r>
      <w:proofErr w:type="spellStart"/>
      <w:r w:rsidR="005E630D">
        <w:t>localised</w:t>
      </w:r>
      <w:proofErr w:type="spellEnd"/>
      <w:r w:rsidR="005E630D">
        <w:t xml:space="preserve"> in metastatic cells?</w:t>
      </w:r>
      <w:commentRangeEnd w:id="18"/>
      <w:r w:rsidR="00FA7FA0">
        <w:rPr>
          <w:rStyle w:val="CommentReference"/>
        </w:rPr>
        <w:commentReference w:id="18"/>
      </w:r>
    </w:p>
    <w:p w14:paraId="6EBD4457" w14:textId="77777777" w:rsidR="00D51342" w:rsidRDefault="00D51342">
      <w:pPr>
        <w:jc w:val="both"/>
      </w:pPr>
    </w:p>
    <w:p w14:paraId="6DF3A06F" w14:textId="78CB052F" w:rsidR="00D51342" w:rsidRDefault="007A6E3D">
      <w:pPr>
        <w:jc w:val="both"/>
        <w:rPr>
          <w:b/>
          <w:u w:val="single"/>
        </w:rPr>
      </w:pPr>
      <w:r>
        <w:rPr>
          <w:b/>
          <w:u w:val="single"/>
        </w:rPr>
        <w:t xml:space="preserve">Section 3: Mechanisms of </w:t>
      </w:r>
      <w:r w:rsidR="00345686">
        <w:rPr>
          <w:b/>
          <w:u w:val="single"/>
        </w:rPr>
        <w:t xml:space="preserve">AAP </w:t>
      </w:r>
      <w:proofErr w:type="spellStart"/>
      <w:r w:rsidR="00345686">
        <w:rPr>
          <w:b/>
          <w:u w:val="single"/>
        </w:rPr>
        <w:t>localisation</w:t>
      </w:r>
      <w:proofErr w:type="spellEnd"/>
    </w:p>
    <w:p w14:paraId="3750EF70" w14:textId="5B5796C1" w:rsidR="005E630D" w:rsidRDefault="005E630D">
      <w:pPr>
        <w:jc w:val="both"/>
      </w:pPr>
      <w:r>
        <w:lastRenderedPageBreak/>
        <w:t xml:space="preserve">Currently, three </w:t>
      </w:r>
      <w:r w:rsidR="002C0706">
        <w:t xml:space="preserve">methods </w:t>
      </w:r>
      <w:r>
        <w:t xml:space="preserve">of AAP </w:t>
      </w:r>
      <w:proofErr w:type="spellStart"/>
      <w:r>
        <w:t>localisation</w:t>
      </w:r>
      <w:proofErr w:type="spellEnd"/>
      <w:r>
        <w:t xml:space="preserve"> has been </w:t>
      </w:r>
      <w:proofErr w:type="spellStart"/>
      <w:r>
        <w:t>recognised</w:t>
      </w:r>
      <w:proofErr w:type="spellEnd"/>
      <w:r>
        <w:t xml:space="preserve">: co-migration of AAPs with actin waves, </w:t>
      </w:r>
      <w:proofErr w:type="spellStart"/>
      <w:r>
        <w:t>localisation</w:t>
      </w:r>
      <w:proofErr w:type="spellEnd"/>
      <w:r>
        <w:t xml:space="preserve"> of mRNA coding for AAPs, as well as passive diffusion of AAP in the cell cytoplasm. </w:t>
      </w:r>
      <w:r w:rsidR="002C0706">
        <w:t xml:space="preserve">Here we discuss these mechanisms of AAP </w:t>
      </w:r>
      <w:proofErr w:type="spellStart"/>
      <w:r w:rsidR="002C0706">
        <w:t>localisation</w:t>
      </w:r>
      <w:proofErr w:type="spellEnd"/>
      <w:r w:rsidR="002C0706">
        <w:t xml:space="preserve"> as well as </w:t>
      </w:r>
      <w:r w:rsidR="007F5970">
        <w:t>their</w:t>
      </w:r>
      <w:r w:rsidR="002C0706">
        <w:t xml:space="preserve"> contribution to cell motility. </w:t>
      </w:r>
    </w:p>
    <w:p w14:paraId="69F82234" w14:textId="77777777" w:rsidR="00D51342" w:rsidRDefault="007A6E3D">
      <w:pPr>
        <w:jc w:val="both"/>
        <w:rPr>
          <w:u w:val="single"/>
        </w:rPr>
      </w:pPr>
      <w:r>
        <w:rPr>
          <w:u w:val="single"/>
        </w:rPr>
        <w:t>3.1 Actin Waves:</w:t>
      </w:r>
    </w:p>
    <w:p w14:paraId="45A3A824" w14:textId="6F3BD89D" w:rsidR="00D51342" w:rsidRDefault="007A6E3D">
      <w:pPr>
        <w:jc w:val="both"/>
      </w:pPr>
      <w:r w:rsidRPr="007A6E3D">
        <w:t xml:space="preserve">Actin waves, the observed wave-like propagation of actin filaments </w:t>
      </w:r>
      <w:r w:rsidR="00EB34B8">
        <w:t xml:space="preserve">along the cell membrane of </w:t>
      </w:r>
      <w:r w:rsidRPr="007A6E3D">
        <w:t>motile or growing cells, has been proposed as a promising method of AAP movement in motile cells to suit AAP needs</w:t>
      </w:r>
      <w:r w:rsidR="00EB34B8">
        <w:t xml:space="preserve"> [1]</w:t>
      </w:r>
      <w:r w:rsidRPr="007A6E3D">
        <w:t xml:space="preserve">. </w:t>
      </w:r>
      <w:r>
        <w:t xml:space="preserve">While studies of actin waves focused on the transport of actin filaments to the edges of the cell, it has been observed that various AAPs, including </w:t>
      </w:r>
      <w:proofErr w:type="spellStart"/>
      <w:r>
        <w:t>formin</w:t>
      </w:r>
      <w:proofErr w:type="spellEnd"/>
      <w:r>
        <w:t xml:space="preserve"> and ARP2/3 complex, co-migrate with actin waves</w:t>
      </w:r>
      <w:r w:rsidR="00FE44D8">
        <w:t xml:space="preserve"> to the edges of the cell</w:t>
      </w:r>
      <w:r>
        <w:t xml:space="preserve">. </w:t>
      </w:r>
      <w:r w:rsidR="009F75B8">
        <w:t>T</w:t>
      </w:r>
      <w:r>
        <w:t xml:space="preserve">he formation of lamellipodia protrusions at the leading edge of </w:t>
      </w:r>
      <w:r w:rsidR="009F75B8">
        <w:t xml:space="preserve">fibroblasts and </w:t>
      </w:r>
      <w:proofErr w:type="spellStart"/>
      <w:r w:rsidR="009F75B8">
        <w:t>Dictyostelium</w:t>
      </w:r>
      <w:proofErr w:type="spellEnd"/>
      <w:r w:rsidR="009F75B8">
        <w:t xml:space="preserve"> cells</w:t>
      </w:r>
      <w:r>
        <w:t xml:space="preserve"> have been observed </w:t>
      </w:r>
      <w:r w:rsidR="009F75B8">
        <w:t xml:space="preserve">via confocal microscopy </w:t>
      </w:r>
      <w:r>
        <w:t>to coincide with the arrival of actin waves at the leading edge</w:t>
      </w:r>
      <w:r w:rsidR="00EB34B8">
        <w:t xml:space="preserve"> </w:t>
      </w:r>
      <w:r w:rsidR="009F75B8">
        <w:t>[5]</w:t>
      </w:r>
      <w:r>
        <w:t xml:space="preserve">. Additionally, the propagation of actin waves away from the leading edge of the </w:t>
      </w:r>
      <w:r w:rsidR="009F75B8">
        <w:t>paralyses the cell border</w:t>
      </w:r>
      <w:r w:rsidR="00EB34B8">
        <w:t xml:space="preserve"> [9]</w:t>
      </w:r>
      <w:r>
        <w:t xml:space="preserve">. This suggests that actin waves </w:t>
      </w:r>
      <w:r w:rsidR="009F75B8">
        <w:t xml:space="preserve">maintain cell motility by ensuring that a </w:t>
      </w:r>
      <w:del w:id="19" w:author="Vivienne Tan" w:date="2019-04-02T17:30:00Z">
        <w:r w:rsidR="009F75B8" w:rsidDel="00FA7FA0">
          <w:delText xml:space="preserve">necessary </w:delText>
        </w:r>
      </w:del>
      <w:ins w:id="20" w:author="Vivienne Tan" w:date="2019-04-02T17:30:00Z">
        <w:r w:rsidR="00FA7FA0">
          <w:t>required</w:t>
        </w:r>
        <w:r w:rsidR="00FA7FA0">
          <w:t xml:space="preserve"> </w:t>
        </w:r>
      </w:ins>
      <w:r w:rsidR="009F75B8">
        <w:t xml:space="preserve">concentration of actin as well as AAP is present at sites of protrusion formation. </w:t>
      </w:r>
    </w:p>
    <w:p w14:paraId="32763A7B" w14:textId="77777777" w:rsidR="00D51342" w:rsidRDefault="00D51342">
      <w:pPr>
        <w:jc w:val="both"/>
      </w:pPr>
    </w:p>
    <w:p w14:paraId="0E19349C" w14:textId="485BFC44" w:rsidR="00D51342" w:rsidRDefault="00EB34B8">
      <w:pPr>
        <w:jc w:val="both"/>
      </w:pPr>
      <w:r>
        <w:t xml:space="preserve">The formation of actin waves is currently explained by a model of autocatalytic positive feedback followed by a </w:t>
      </w:r>
      <w:r w:rsidR="0002274A">
        <w:t xml:space="preserve">delayed </w:t>
      </w:r>
      <w:r>
        <w:t>negative feedback</w:t>
      </w:r>
      <w:ins w:id="21" w:author="Vivienne Tan" w:date="2019-04-02T17:30:00Z">
        <w:r w:rsidR="00FA7FA0">
          <w:t xml:space="preserve"> []</w:t>
        </w:r>
      </w:ins>
      <w:r>
        <w:t xml:space="preserve">. </w:t>
      </w:r>
      <w:r w:rsidR="00337692">
        <w:t xml:space="preserve">Based on this model, </w:t>
      </w:r>
      <w:r w:rsidR="007A6E3D">
        <w:t xml:space="preserve">the </w:t>
      </w:r>
      <w:r w:rsidR="00E168D0">
        <w:t>spontaneous upstream activators</w:t>
      </w:r>
      <w:r w:rsidR="007A6E3D">
        <w:t xml:space="preserve"> of actin assembly form the activators of an excitable system, while the depletion of these actin filament promoters or accumulation of inhibitors would result in termination of the wave excitation.</w:t>
      </w:r>
      <w:r w:rsidR="002B75E6">
        <w:t xml:space="preserve"> In neutrophils, Hem-1 initiates actin waves formation by activating AAPs such as ARP2/3 complex as well as the WAVE regulatory complex (WRC)</w:t>
      </w:r>
      <w:r w:rsidR="007A6E3D">
        <w:t xml:space="preserve">.[3] </w:t>
      </w:r>
      <w:r w:rsidR="002B75E6">
        <w:t xml:space="preserve">Activated AAPs leads to the </w:t>
      </w:r>
      <w:proofErr w:type="spellStart"/>
      <w:r w:rsidR="002B75E6">
        <w:t>polymerisation</w:t>
      </w:r>
      <w:proofErr w:type="spellEnd"/>
      <w:r w:rsidR="002B75E6">
        <w:t xml:space="preserve"> of actin filaments, producing actin waves, while WRC contributes to a positive </w:t>
      </w:r>
      <w:r w:rsidR="002B75E6">
        <w:lastRenderedPageBreak/>
        <w:t>feedback response through the recruitment and activation of additional ARP2/3 complex. Actin filaments formed inactivate and remove Hem-1 present via negative feedback</w:t>
      </w:r>
      <w:ins w:id="22" w:author="Vivienne Tan" w:date="2019-04-02T17:30:00Z">
        <w:r w:rsidR="00FA7FA0">
          <w:t xml:space="preserve"> </w:t>
        </w:r>
      </w:ins>
      <w:r w:rsidR="007A6E3D">
        <w:t>[4]</w:t>
      </w:r>
    </w:p>
    <w:p w14:paraId="7803FA2B" w14:textId="29D231F3" w:rsidR="00D51342" w:rsidRDefault="00A21018">
      <w:pPr>
        <w:jc w:val="both"/>
      </w:pPr>
      <w:r>
        <w:t xml:space="preserve">The </w:t>
      </w:r>
      <w:r w:rsidR="002B75E6">
        <w:t xml:space="preserve">maintenance and </w:t>
      </w:r>
      <w:r>
        <w:t>propagation of actin waves involves a local treadmilling process</w:t>
      </w:r>
      <w:r w:rsidR="002B75E6">
        <w:t xml:space="preserve"> [</w:t>
      </w:r>
      <w:r w:rsidR="007A6E3D">
        <w:t>2]</w:t>
      </w:r>
      <w:r w:rsidR="002B75E6">
        <w:t>.</w:t>
      </w:r>
      <w:r w:rsidR="007A6E3D">
        <w:t xml:space="preserve"> </w:t>
      </w:r>
      <w:r w:rsidR="002B75E6">
        <w:t xml:space="preserve">As actin filaments in actin waves elongates, </w:t>
      </w:r>
      <w:proofErr w:type="spellStart"/>
      <w:r w:rsidR="005D0D75">
        <w:t>depolymerisation</w:t>
      </w:r>
      <w:proofErr w:type="spellEnd"/>
      <w:r w:rsidR="005D0D75">
        <w:t xml:space="preserve"> happens concurrently at its rear end. Actin monomers and </w:t>
      </w:r>
      <w:r w:rsidR="007A6E3D">
        <w:t xml:space="preserve">AAPs </w:t>
      </w:r>
      <w:r w:rsidR="005D0D75">
        <w:t>are more concentrated at</w:t>
      </w:r>
      <w:r w:rsidR="007A6E3D">
        <w:t xml:space="preserve"> the </w:t>
      </w:r>
      <w:r w:rsidR="007F5970">
        <w:t>rear</w:t>
      </w:r>
      <w:r w:rsidR="007A6E3D">
        <w:t xml:space="preserve"> of the filaments</w:t>
      </w:r>
      <w:r w:rsidR="005D0D75">
        <w:t xml:space="preserve"> due to their dissociation</w:t>
      </w:r>
      <w:r w:rsidR="007A6E3D">
        <w:t xml:space="preserve"> </w:t>
      </w:r>
      <w:r w:rsidR="005D0D75">
        <w:t xml:space="preserve">from actin filaments. As a result, actin monomers and AAPs diffuse </w:t>
      </w:r>
      <w:r w:rsidR="007A6E3D">
        <w:t xml:space="preserve">towards the </w:t>
      </w:r>
      <w:proofErr w:type="spellStart"/>
      <w:r w:rsidR="007A6E3D">
        <w:t>polymerising</w:t>
      </w:r>
      <w:proofErr w:type="spellEnd"/>
      <w:r w:rsidR="007A6E3D">
        <w:t xml:space="preserve"> </w:t>
      </w:r>
      <w:r w:rsidR="005D0D75">
        <w:t xml:space="preserve">front of the actin wave and can be reused for actin </w:t>
      </w:r>
      <w:proofErr w:type="spellStart"/>
      <w:r w:rsidR="005D0D75">
        <w:t>polymerisation</w:t>
      </w:r>
      <w:proofErr w:type="spellEnd"/>
      <w:r w:rsidR="005D0D75">
        <w:t xml:space="preserve">. </w:t>
      </w:r>
      <w:r w:rsidR="0097156D">
        <w:t xml:space="preserve">Similarly, clutch molecules that attaches actin filaments to the cell membrane dissociates at the rear of the actin wave and reforms at the front, providing traction for the actin wave to propagate along the cell membrane to the target cell edge. </w:t>
      </w:r>
    </w:p>
    <w:p w14:paraId="02ED9BD6" w14:textId="77777777" w:rsidR="00D51342" w:rsidRDefault="007A6E3D">
      <w:pPr>
        <w:jc w:val="both"/>
      </w:pPr>
      <w:r>
        <w:t xml:space="preserve">Thus, the directed diffusion and co-migration of AAPs with </w:t>
      </w:r>
      <w:proofErr w:type="spellStart"/>
      <w:r>
        <w:t>polymerising</w:t>
      </w:r>
      <w:proofErr w:type="spellEnd"/>
      <w:r>
        <w:t xml:space="preserve"> filaments contribute to the emergence of actin waves, with the activation and inhibition mechanisms remaining the prevailing models behind such actin dynamics.</w:t>
      </w:r>
    </w:p>
    <w:p w14:paraId="708019AF" w14:textId="400A0D2A" w:rsidR="00D51342" w:rsidRDefault="007A6E3D">
      <w:pPr>
        <w:jc w:val="both"/>
      </w:pPr>
      <w:r>
        <w:t xml:space="preserve"> </w:t>
      </w:r>
    </w:p>
    <w:p w14:paraId="7D665093" w14:textId="298B3EE0" w:rsidR="00D51342" w:rsidRDefault="007A6E3D">
      <w:pPr>
        <w:jc w:val="both"/>
      </w:pPr>
      <w:r>
        <w:rPr>
          <w:u w:val="single"/>
        </w:rPr>
        <w:t xml:space="preserve">3.2 mRNA </w:t>
      </w:r>
      <w:proofErr w:type="spellStart"/>
      <w:r>
        <w:rPr>
          <w:u w:val="single"/>
        </w:rPr>
        <w:t>localisation</w:t>
      </w:r>
      <w:proofErr w:type="spellEnd"/>
      <w:r>
        <w:t xml:space="preserve">            </w:t>
      </w:r>
    </w:p>
    <w:p w14:paraId="5DF7E659" w14:textId="0237DFD7" w:rsidR="009D6446" w:rsidRPr="009D6446" w:rsidRDefault="00057103" w:rsidP="009D6446">
      <w:pPr>
        <w:jc w:val="center"/>
      </w:pPr>
      <w:r>
        <w:rPr>
          <w:rFonts w:ascii="Microsoft YaHei" w:eastAsia="Microsoft YaHei" w:hAnsi="Microsoft YaHei"/>
          <w:color w:val="333333"/>
          <w:sz w:val="27"/>
          <w:szCs w:val="27"/>
          <w:highlight w:val="yellow"/>
          <w:shd w:val="clear" w:color="auto" w:fill="FFFFFF"/>
        </w:rPr>
        <w:t>\/ \</w:t>
      </w:r>
      <w:proofErr w:type="gramStart"/>
      <w:r>
        <w:rPr>
          <w:rFonts w:ascii="Microsoft YaHei" w:eastAsia="Microsoft YaHei" w:hAnsi="Microsoft YaHei"/>
          <w:color w:val="333333"/>
          <w:sz w:val="27"/>
          <w:szCs w:val="27"/>
          <w:highlight w:val="yellow"/>
          <w:shd w:val="clear" w:color="auto" w:fill="FFFFFF"/>
        </w:rPr>
        <w:t>/</w:t>
      </w:r>
      <w:r w:rsidR="009D6446" w:rsidRPr="0097156D">
        <w:rPr>
          <w:rFonts w:ascii="Microsoft YaHei" w:eastAsia="Microsoft YaHei" w:hAnsi="Microsoft YaHei" w:hint="eastAsia"/>
          <w:color w:val="333333"/>
          <w:sz w:val="27"/>
          <w:szCs w:val="27"/>
          <w:highlight w:val="yellow"/>
          <w:shd w:val="clear" w:color="auto" w:fill="FFFFFF"/>
        </w:rPr>
        <w:t>(</w:t>
      </w:r>
      <w:proofErr w:type="gramEnd"/>
      <w:r w:rsidR="009D6446" w:rsidRPr="0097156D">
        <w:rPr>
          <w:rFonts w:ascii="Microsoft YaHei" w:eastAsia="Microsoft YaHei" w:hAnsi="Microsoft YaHei" w:hint="eastAsia"/>
          <w:color w:val="333333"/>
          <w:sz w:val="27"/>
          <w:szCs w:val="27"/>
          <w:highlight w:val="yellow"/>
          <w:shd w:val="clear" w:color="auto" w:fill="FFFFFF"/>
        </w:rPr>
        <w:t>⊙﹏⊙)(⊙﹏⊙)(⊙﹏⊙)</w:t>
      </w:r>
      <w:r w:rsidR="009D6446" w:rsidRPr="0097156D">
        <w:rPr>
          <w:rFonts w:ascii="Microsoft YaHei" w:eastAsia="Microsoft YaHei" w:hAnsi="Microsoft YaHei"/>
          <w:color w:val="333333"/>
          <w:sz w:val="27"/>
          <w:szCs w:val="27"/>
          <w:highlight w:val="yellow"/>
          <w:shd w:val="clear" w:color="auto" w:fill="FFFFFF"/>
        </w:rPr>
        <w:t>Work in Progress</w:t>
      </w:r>
      <w:r w:rsidR="009D6446" w:rsidRPr="0097156D">
        <w:rPr>
          <w:rFonts w:ascii="Microsoft YaHei" w:eastAsia="Microsoft YaHei" w:hAnsi="Microsoft YaHei" w:hint="eastAsia"/>
          <w:color w:val="333333"/>
          <w:sz w:val="27"/>
          <w:szCs w:val="27"/>
          <w:highlight w:val="yellow"/>
          <w:shd w:val="clear" w:color="auto" w:fill="FFFFFF"/>
        </w:rPr>
        <w:t>(⊙﹏⊙)(⊙﹏⊙)(⊙﹏</w:t>
      </w:r>
      <w:r w:rsidR="009D6446" w:rsidRPr="00057103">
        <w:rPr>
          <w:rFonts w:ascii="Microsoft YaHei" w:eastAsia="Microsoft YaHei" w:hAnsi="Microsoft YaHei" w:hint="eastAsia"/>
          <w:color w:val="333333"/>
          <w:sz w:val="27"/>
          <w:szCs w:val="27"/>
          <w:highlight w:val="yellow"/>
          <w:shd w:val="clear" w:color="auto" w:fill="FFFFFF"/>
        </w:rPr>
        <w:t>⊙)</w:t>
      </w:r>
      <w:r w:rsidRPr="00057103">
        <w:rPr>
          <w:rFonts w:ascii="Microsoft YaHei" w:eastAsia="Microsoft YaHei" w:hAnsi="Microsoft YaHei"/>
          <w:color w:val="333333"/>
          <w:sz w:val="27"/>
          <w:szCs w:val="27"/>
          <w:highlight w:val="yellow"/>
          <w:shd w:val="clear" w:color="auto" w:fill="FFFFFF"/>
        </w:rPr>
        <w:t>\/ \/</w:t>
      </w:r>
    </w:p>
    <w:p w14:paraId="592E0DDD" w14:textId="0BE98563" w:rsidR="00D51342" w:rsidRDefault="007A6E3D">
      <w:pPr>
        <w:jc w:val="both"/>
      </w:pPr>
      <w:r>
        <w:t xml:space="preserve">The significance of </w:t>
      </w:r>
      <w:r w:rsidR="002C0706">
        <w:t>ARP2/3</w:t>
      </w:r>
      <w:r>
        <w:t xml:space="preserve"> mRNA localization has been demonstrated in an experiment where the mRNA encoding for Arp2 which forms part of the </w:t>
      </w:r>
      <w:r w:rsidR="002C0706">
        <w:t>ARP2/3</w:t>
      </w:r>
      <w:r>
        <w:t xml:space="preserve"> complex is localized to the perinuclear region of the cell by expressing it as a </w:t>
      </w:r>
      <w:proofErr w:type="spellStart"/>
      <w:r>
        <w:t>bicistronic</w:t>
      </w:r>
      <w:proofErr w:type="spellEnd"/>
      <w:r>
        <w:t xml:space="preserve"> mRNA with Dia1 mRNA. In this cell, even though the overall expression level of Arp2 is </w:t>
      </w:r>
      <w:proofErr w:type="gramStart"/>
      <w:r>
        <w:t>similar to</w:t>
      </w:r>
      <w:proofErr w:type="gramEnd"/>
      <w:r>
        <w:t xml:space="preserve"> a normal cell, the directional migration of the cell is inhibited. These findings demonstrated the importance of mRNA localization within cancer cell</w:t>
      </w:r>
      <w:ins w:id="23" w:author="Vivienne Tan" w:date="2019-04-02T17:31:00Z">
        <w:r w:rsidR="00FA7FA0">
          <w:t>s</w:t>
        </w:r>
      </w:ins>
      <w:r>
        <w:t>.</w:t>
      </w:r>
    </w:p>
    <w:p w14:paraId="56D6B7DE" w14:textId="59898222" w:rsidR="00D51342" w:rsidRDefault="007A6E3D">
      <w:pPr>
        <w:jc w:val="both"/>
      </w:pPr>
      <w:r>
        <w:lastRenderedPageBreak/>
        <w:t xml:space="preserve">Localization of these proteins can be done by targeted transport of mRNA encoding for these proteins towards the leading edge of the cell. One of the mechanisms often utilized by cancer cells for localization of mRNA coding for AAPs is the </w:t>
      </w:r>
      <w:proofErr w:type="spellStart"/>
      <w:r>
        <w:t>zipcode</w:t>
      </w:r>
      <w:proofErr w:type="spellEnd"/>
      <w:r>
        <w:t xml:space="preserve">-mediated model. In this mechanism of mRNA transport, a </w:t>
      </w:r>
      <w:proofErr w:type="spellStart"/>
      <w:r>
        <w:t>zipcode</w:t>
      </w:r>
      <w:proofErr w:type="spellEnd"/>
      <w:r>
        <w:t xml:space="preserve"> binding protein</w:t>
      </w:r>
      <w:ins w:id="24" w:author="Vivienne Tan" w:date="2019-03-28T18:04:00Z">
        <w:r>
          <w:t xml:space="preserve"> </w:t>
        </w:r>
      </w:ins>
      <w:r>
        <w:t xml:space="preserve">(ZBP) may bind to the RNA localization sequence located at its 3’UTR region AAP’s mRNA and subsequently, the </w:t>
      </w:r>
      <w:proofErr w:type="spellStart"/>
      <w:r>
        <w:t>zipcode</w:t>
      </w:r>
      <w:proofErr w:type="spellEnd"/>
      <w:r>
        <w:t xml:space="preserve"> binding protein will escort the mRNA towards the leading edge of the cell while </w:t>
      </w:r>
      <w:commentRangeStart w:id="25"/>
      <w:r>
        <w:t>suppressing its translation simultaneously</w:t>
      </w:r>
      <w:commentRangeEnd w:id="25"/>
      <w:r>
        <w:commentReference w:id="25"/>
      </w:r>
      <w:r>
        <w:t xml:space="preserve">. After the mRNA is delivered to its target location, the mRNA is anchored to one of the actin binding proteins attached to actin filaments. Localized activation of </w:t>
      </w:r>
      <w:proofErr w:type="spellStart"/>
      <w:r>
        <w:t>signalling</w:t>
      </w:r>
      <w:proofErr w:type="spellEnd"/>
      <w:r>
        <w:t xml:space="preserve"> pathway</w:t>
      </w:r>
      <w:ins w:id="26" w:author="Vivienne Tan" w:date="2019-04-02T17:33:00Z">
        <w:r w:rsidR="00FA7FA0">
          <w:t>s</w:t>
        </w:r>
      </w:ins>
      <w:r>
        <w:t xml:space="preserve"> at the leading edge of the cell may then cause dissociation of the </w:t>
      </w:r>
      <w:proofErr w:type="spellStart"/>
      <w:r>
        <w:t>zipcode</w:t>
      </w:r>
      <w:proofErr w:type="spellEnd"/>
      <w:r>
        <w:t xml:space="preserve"> binding protein and subsequently, translation of mRNA is no longer inhibited. One of the mRNAs which utilizes this method of transport is the mRNA encoding for </w:t>
      </w:r>
      <w:r w:rsidR="002C0706">
        <w:t>ARP2/3</w:t>
      </w:r>
      <w:r>
        <w:t xml:space="preserve"> complex</w:t>
      </w:r>
      <w:commentRangeStart w:id="27"/>
      <w:r>
        <w:t xml:space="preserve"> which is an actin binding protein required for nucleation of branched actin filaments.</w:t>
      </w:r>
      <w:commentRangeEnd w:id="27"/>
      <w:r>
        <w:commentReference w:id="27"/>
      </w:r>
      <w:r>
        <w:t xml:space="preserve"> After </w:t>
      </w:r>
      <w:commentRangeStart w:id="28"/>
      <w:r>
        <w:t>ZBP1</w:t>
      </w:r>
      <w:commentRangeEnd w:id="28"/>
      <w:r>
        <w:commentReference w:id="28"/>
      </w:r>
      <w:r>
        <w:t xml:space="preserve"> binds to the </w:t>
      </w:r>
      <w:proofErr w:type="spellStart"/>
      <w:r>
        <w:t>localisation</w:t>
      </w:r>
      <w:proofErr w:type="spellEnd"/>
      <w:r>
        <w:t xml:space="preserve"> sequence at the 3’UTR region of </w:t>
      </w:r>
      <w:r w:rsidR="002C0706">
        <w:t>ARP2/3</w:t>
      </w:r>
      <w:r>
        <w:t xml:space="preserve"> mRNA, the mRNA is delivered to newly formed focal adhesion. </w:t>
      </w:r>
      <w:commentRangeStart w:id="29"/>
      <w:r>
        <w:t xml:space="preserve">Several </w:t>
      </w:r>
      <w:commentRangeEnd w:id="29"/>
      <w:r>
        <w:commentReference w:id="29"/>
      </w:r>
      <w:r>
        <w:t xml:space="preserve">experiments have demonstrated that inhibition of this transport causes diminishing rate of lamellipodia formation and subsequently cancer cell migration. As a matter of fact, a </w:t>
      </w:r>
      <w:commentRangeStart w:id="30"/>
      <w:r>
        <w:t xml:space="preserve">study </w:t>
      </w:r>
      <w:commentRangeEnd w:id="30"/>
      <w:r>
        <w:commentReference w:id="30"/>
      </w:r>
      <w:r>
        <w:t xml:space="preserve">which uses shRNA to inhibit expression </w:t>
      </w:r>
      <w:commentRangeStart w:id="31"/>
      <w:r>
        <w:t xml:space="preserve">of ZBP in cancer cell undergoing metastasis resulted in substantial drop in rate of lamellipodia formation and there are also </w:t>
      </w:r>
      <w:commentRangeStart w:id="32"/>
      <w:r>
        <w:t>many other studies</w:t>
      </w:r>
      <w:commentRangeEnd w:id="32"/>
      <w:r>
        <w:commentReference w:id="32"/>
      </w:r>
      <w:r>
        <w:t xml:space="preserve"> which demonstrated the </w:t>
      </w:r>
      <w:commentRangeStart w:id="33"/>
      <w:r>
        <w:t>strong correlation</w:t>
      </w:r>
      <w:commentRangeEnd w:id="33"/>
      <w:r>
        <w:commentReference w:id="33"/>
      </w:r>
      <w:r>
        <w:t xml:space="preserve"> between expression of ZBP and</w:t>
      </w:r>
      <w:commentRangeEnd w:id="31"/>
      <w:r>
        <w:commentReference w:id="31"/>
      </w:r>
      <w:r>
        <w:t xml:space="preserve"> poor prognosis in cancer.</w:t>
      </w:r>
    </w:p>
    <w:p w14:paraId="06589EA9" w14:textId="77777777" w:rsidR="00D51342" w:rsidRDefault="00D51342">
      <w:pPr>
        <w:jc w:val="both"/>
      </w:pPr>
    </w:p>
    <w:p w14:paraId="10CB7929" w14:textId="0B5228AC" w:rsidR="00D51342" w:rsidRDefault="007A6E3D">
      <w:pPr>
        <w:jc w:val="both"/>
      </w:pPr>
      <w:r>
        <w:t xml:space="preserve">The localization of </w:t>
      </w:r>
      <w:r w:rsidR="002C0706">
        <w:t>ARP2/3</w:t>
      </w:r>
      <w:r>
        <w:t xml:space="preserve"> complex mRNA is dependent on serum platelets derived growth factor</w:t>
      </w:r>
      <w:commentRangeStart w:id="34"/>
      <w:r>
        <w:t xml:space="preserve"> and </w:t>
      </w:r>
      <w:commentRangeEnd w:id="34"/>
      <w:r>
        <w:commentReference w:id="34"/>
      </w:r>
      <w:ins w:id="35" w:author="Vivienne Tan" w:date="2019-04-02T17:34:00Z">
        <w:r w:rsidR="00FA7FA0">
          <w:t>l</w:t>
        </w:r>
      </w:ins>
      <w:del w:id="36" w:author="Vivienne Tan" w:date="2019-04-02T17:34:00Z">
        <w:r w:rsidDel="00FA7FA0">
          <w:delText>L</w:delText>
        </w:r>
      </w:del>
      <w:r>
        <w:t xml:space="preserve">ysophosphatidic acid which serves as a ligand acting upstream on activation of Rho and activation of myosin II. </w:t>
      </w:r>
      <w:commentRangeStart w:id="37"/>
      <w:r>
        <w:t>As mentioned above</w:t>
      </w:r>
      <w:commentRangeEnd w:id="37"/>
      <w:r w:rsidR="00FA7FA0">
        <w:rPr>
          <w:rStyle w:val="CommentReference"/>
        </w:rPr>
        <w:commentReference w:id="37"/>
      </w:r>
      <w:r>
        <w:t xml:space="preserve">, localized activation of Rho will cause dissociation </w:t>
      </w:r>
      <w:r>
        <w:lastRenderedPageBreak/>
        <w:t xml:space="preserve">of ZBP1 from </w:t>
      </w:r>
      <w:r w:rsidR="002C0706">
        <w:t>ARP2/3</w:t>
      </w:r>
      <w:r>
        <w:t xml:space="preserve"> complex mRNA allowing it to be translated by the ribosomes located at the leading edge of the cell. </w:t>
      </w:r>
      <w:commentRangeStart w:id="38"/>
      <w:r>
        <w:t xml:space="preserve">In addition to this, localized activation of Rho is also important for phosphorylation of myosin 2 which will stimulate its contractile activity. </w:t>
      </w:r>
      <w:commentRangeEnd w:id="38"/>
      <w:r>
        <w:commentReference w:id="38"/>
      </w:r>
      <w:r>
        <w:t xml:space="preserve">Activation of myosin 2 will then contribute towards the formation of </w:t>
      </w:r>
      <w:ins w:id="39" w:author="Vivienne Tan" w:date="2019-03-28T18:07:00Z">
        <w:r>
          <w:t>l</w:t>
        </w:r>
      </w:ins>
      <w:r>
        <w:t>amellipodia.</w:t>
      </w:r>
    </w:p>
    <w:p w14:paraId="68F3E379" w14:textId="71661A04" w:rsidR="00D51342" w:rsidRDefault="007A6E3D">
      <w:pPr>
        <w:jc w:val="both"/>
      </w:pPr>
      <w:r>
        <w:t xml:space="preserve">Although it may appear less specific than other methods of mRNA transport, diffusion may also play a significant role in mRNA transport. This protoplasmic flow can be driven by myosin activity at the leading edge of the cell which </w:t>
      </w:r>
      <w:commentRangeStart w:id="40"/>
      <w:r>
        <w:t xml:space="preserve">generates an intracellular force gradient </w:t>
      </w:r>
      <w:commentRangeEnd w:id="40"/>
      <w:r>
        <w:commentReference w:id="40"/>
      </w:r>
      <w:r>
        <w:t>within the cell. Subsequently, diffusing mRNA which encodes for protein which affect the formation of lamellipodia is carried along.</w:t>
      </w:r>
    </w:p>
    <w:p w14:paraId="25264631" w14:textId="2033699C" w:rsidR="0097156D" w:rsidRDefault="009D6446" w:rsidP="0097156D">
      <w:pPr>
        <w:jc w:val="center"/>
      </w:pPr>
      <w:r>
        <w:rPr>
          <w:rFonts w:ascii="Microsoft YaHei" w:eastAsia="Microsoft YaHei" w:hAnsi="Microsoft YaHei"/>
          <w:color w:val="333333"/>
          <w:sz w:val="27"/>
          <w:szCs w:val="27"/>
          <w:highlight w:val="yellow"/>
          <w:shd w:val="clear" w:color="auto" w:fill="FFFFFF"/>
        </w:rPr>
        <w:t xml:space="preserve">/\ /\ </w:t>
      </w:r>
      <w:r w:rsidR="0097156D" w:rsidRPr="0097156D">
        <w:rPr>
          <w:rFonts w:ascii="Microsoft YaHei" w:eastAsia="Microsoft YaHei" w:hAnsi="Microsoft YaHei" w:hint="eastAsia"/>
          <w:color w:val="333333"/>
          <w:sz w:val="27"/>
          <w:szCs w:val="27"/>
          <w:highlight w:val="yellow"/>
          <w:shd w:val="clear" w:color="auto" w:fill="FFFFFF"/>
        </w:rPr>
        <w:t>(⊙﹏</w:t>
      </w:r>
      <w:proofErr w:type="gramStart"/>
      <w:r w:rsidR="0097156D" w:rsidRPr="0097156D">
        <w:rPr>
          <w:rFonts w:ascii="Microsoft YaHei" w:eastAsia="Microsoft YaHei" w:hAnsi="Microsoft YaHei" w:hint="eastAsia"/>
          <w:color w:val="333333"/>
          <w:sz w:val="27"/>
          <w:szCs w:val="27"/>
          <w:highlight w:val="yellow"/>
          <w:shd w:val="clear" w:color="auto" w:fill="FFFFFF"/>
        </w:rPr>
        <w:t>⊙)(</w:t>
      </w:r>
      <w:proofErr w:type="gramEnd"/>
      <w:r w:rsidR="0097156D" w:rsidRPr="0097156D">
        <w:rPr>
          <w:rFonts w:ascii="Microsoft YaHei" w:eastAsia="Microsoft YaHei" w:hAnsi="Microsoft YaHei" w:hint="eastAsia"/>
          <w:color w:val="333333"/>
          <w:sz w:val="27"/>
          <w:szCs w:val="27"/>
          <w:highlight w:val="yellow"/>
          <w:shd w:val="clear" w:color="auto" w:fill="FFFFFF"/>
        </w:rPr>
        <w:t>⊙﹏⊙)(⊙﹏⊙)</w:t>
      </w:r>
      <w:r w:rsidR="0097156D" w:rsidRPr="0097156D">
        <w:rPr>
          <w:rFonts w:ascii="Microsoft YaHei" w:eastAsia="Microsoft YaHei" w:hAnsi="Microsoft YaHei"/>
          <w:color w:val="333333"/>
          <w:sz w:val="27"/>
          <w:szCs w:val="27"/>
          <w:highlight w:val="yellow"/>
          <w:shd w:val="clear" w:color="auto" w:fill="FFFFFF"/>
        </w:rPr>
        <w:t>Work in Progress</w:t>
      </w:r>
      <w:r w:rsidR="0097156D" w:rsidRPr="00057103">
        <w:rPr>
          <w:rFonts w:ascii="Microsoft YaHei" w:eastAsia="Microsoft YaHei" w:hAnsi="Microsoft YaHei" w:hint="eastAsia"/>
          <w:color w:val="333333"/>
          <w:sz w:val="27"/>
          <w:szCs w:val="27"/>
          <w:highlight w:val="yellow"/>
          <w:shd w:val="clear" w:color="auto" w:fill="FFFFFF"/>
        </w:rPr>
        <w:t>(⊙﹏⊙)(⊙﹏⊙)(⊙﹏⊙)</w:t>
      </w:r>
      <w:r w:rsidRPr="00057103">
        <w:rPr>
          <w:rFonts w:ascii="Microsoft YaHei" w:eastAsia="Microsoft YaHei" w:hAnsi="Microsoft YaHei"/>
          <w:color w:val="333333"/>
          <w:sz w:val="27"/>
          <w:szCs w:val="27"/>
          <w:highlight w:val="yellow"/>
          <w:shd w:val="clear" w:color="auto" w:fill="FFFFFF"/>
        </w:rPr>
        <w:t>/\ /\</w:t>
      </w:r>
    </w:p>
    <w:p w14:paraId="7500F027" w14:textId="77777777" w:rsidR="0097156D" w:rsidRDefault="0097156D">
      <w:pPr>
        <w:jc w:val="both"/>
      </w:pPr>
    </w:p>
    <w:p w14:paraId="6F6A8108" w14:textId="77777777" w:rsidR="00D51342" w:rsidRDefault="007A6E3D">
      <w:pPr>
        <w:jc w:val="both"/>
        <w:rPr>
          <w:u w:val="single"/>
        </w:rPr>
      </w:pPr>
      <w:r>
        <w:rPr>
          <w:u w:val="single"/>
        </w:rPr>
        <w:t>3.3 Passive Diffusion</w:t>
      </w:r>
    </w:p>
    <w:p w14:paraId="63E4F535" w14:textId="03EFB1A5" w:rsidR="00D51342" w:rsidRDefault="007A6E3D">
      <w:pPr>
        <w:jc w:val="both"/>
      </w:pPr>
      <w:r>
        <w:t xml:space="preserve">Aside from </w:t>
      </w:r>
      <w:ins w:id="41" w:author="Vivienne Tan" w:date="2019-04-02T17:35:00Z">
        <w:r w:rsidR="005F1D56">
          <w:t xml:space="preserve">the </w:t>
        </w:r>
      </w:ins>
      <w:r>
        <w:t xml:space="preserve">aforementioned </w:t>
      </w:r>
      <w:del w:id="42" w:author="Vivienne Tan" w:date="2019-04-02T17:36:00Z">
        <w:r w:rsidR="00FE44D8" w:rsidDel="005F1D56">
          <w:delText xml:space="preserve">localisation </w:delText>
        </w:r>
      </w:del>
      <w:r>
        <w:t xml:space="preserve">mechanisms, it is important to consider the baseline scenario where AAPs are delivered to </w:t>
      </w:r>
      <w:proofErr w:type="spellStart"/>
      <w:r>
        <w:t>localised</w:t>
      </w:r>
      <w:proofErr w:type="spellEnd"/>
      <w:r>
        <w:t xml:space="preserve"> sites by passive diffusion alone. Owing to the large size of </w:t>
      </w:r>
      <w:del w:id="43" w:author="Vivienne Tan" w:date="2019-04-02T17:36:00Z">
        <w:r w:rsidDel="005F1D56">
          <w:delText xml:space="preserve">protein </w:delText>
        </w:r>
      </w:del>
      <w:r>
        <w:t>subunits of AAPs and the viscosity of eukaryotic cytoplasm, AAP has a much smaller diffusion coefficient</w:t>
      </w:r>
      <w:r w:rsidR="00FE44D8">
        <w:t xml:space="preserve"> (30um</w:t>
      </w:r>
      <w:r w:rsidR="00FE44D8" w:rsidRPr="00FE44D8">
        <w:rPr>
          <w:vertAlign w:val="superscript"/>
        </w:rPr>
        <w:t>2</w:t>
      </w:r>
      <w:r w:rsidR="00FE44D8">
        <w:t>/s)</w:t>
      </w:r>
      <w:r>
        <w:t xml:space="preserve"> compared to water molecules (2000um</w:t>
      </w:r>
      <w:r w:rsidRPr="00FE44D8">
        <w:rPr>
          <w:vertAlign w:val="superscript"/>
        </w:rPr>
        <w:t>2</w:t>
      </w:r>
      <w:r>
        <w:t>/s) based on the Stokes-Einstein equation[</w:t>
      </w:r>
      <w:hyperlink r:id="rId15">
        <w:r>
          <w:rPr>
            <w:color w:val="1155CC"/>
            <w:u w:val="single"/>
          </w:rPr>
          <w:t>ref</w:t>
        </w:r>
      </w:hyperlink>
      <w:r>
        <w:t>]</w:t>
      </w:r>
      <w:r w:rsidR="00FE44D8">
        <w:t>.</w:t>
      </w:r>
      <w:r>
        <w:t xml:space="preserve"> </w:t>
      </w:r>
      <w:r w:rsidR="00FE44D8">
        <w:t>The</w:t>
      </w:r>
      <w:r>
        <w:t xml:space="preserve"> diffusion </w:t>
      </w:r>
      <w:r w:rsidR="00FE44D8">
        <w:t>rate of AAPs</w:t>
      </w:r>
      <w:r>
        <w:t xml:space="preserve"> decreases exponentially as diffusion distance increases</w:t>
      </w:r>
      <w:r w:rsidR="00FE44D8">
        <w:t xml:space="preserve"> due to decreased</w:t>
      </w:r>
      <w:r>
        <w:t xml:space="preserve">. Hence, diffusion of AAPs from the cytoplasm near the nucleus of a cell to its leading edge may take a significant amount of time. However, </w:t>
      </w:r>
      <w:r w:rsidR="009D6446">
        <w:t xml:space="preserve">AAPs such as ARP2/3 complex remain bound to actin filaments within the actin cell </w:t>
      </w:r>
      <w:commentRangeStart w:id="44"/>
      <w:r w:rsidR="009D6446">
        <w:t>cortex</w:t>
      </w:r>
      <w:commentRangeEnd w:id="44"/>
      <w:r w:rsidR="005F1D56">
        <w:rPr>
          <w:rStyle w:val="CommentReference"/>
        </w:rPr>
        <w:commentReference w:id="44"/>
      </w:r>
      <w:r w:rsidR="009D6446">
        <w:t>. U</w:t>
      </w:r>
      <w:r>
        <w:t xml:space="preserve">pon actin cytoskeleton rearrangement to form motility structures, </w:t>
      </w:r>
      <w:r w:rsidR="009D6446">
        <w:t xml:space="preserve">these AAPs are released and may contribute to the formation of protrusions needed for cell migration. The diffusion distance of these AAPs </w:t>
      </w:r>
      <w:proofErr w:type="gramStart"/>
      <w:r w:rsidR="009D6446">
        <w:t>are</w:t>
      </w:r>
      <w:proofErr w:type="gramEnd"/>
      <w:r w:rsidR="009D6446">
        <w:t xml:space="preserve"> significantly shorter and may be sufficient to enable some level of cell motility</w:t>
      </w:r>
      <w:r>
        <w:t>.</w:t>
      </w:r>
      <w:r w:rsidR="009D6446">
        <w:t xml:space="preserve"> </w:t>
      </w:r>
    </w:p>
    <w:p w14:paraId="3DC3B417" w14:textId="77777777" w:rsidR="00D51342" w:rsidRDefault="00D51342">
      <w:pPr>
        <w:jc w:val="both"/>
      </w:pPr>
    </w:p>
    <w:p w14:paraId="17E09B84" w14:textId="77777777" w:rsidR="00D51342" w:rsidRDefault="007A6E3D">
      <w:pPr>
        <w:jc w:val="both"/>
      </w:pPr>
      <w:r>
        <w:rPr>
          <w:b/>
          <w:u w:val="single"/>
        </w:rPr>
        <w:t>Section 4: Proposed Experiment</w:t>
      </w:r>
      <w:r>
        <w:rPr>
          <w:b/>
        </w:rPr>
        <w:t xml:space="preserve"> </w:t>
      </w:r>
    </w:p>
    <w:p w14:paraId="5CD5C854" w14:textId="77777777" w:rsidR="0002274A" w:rsidRDefault="0002274A" w:rsidP="0002274A">
      <w:pPr>
        <w:pStyle w:val="NormalWeb"/>
        <w:spacing w:before="0" w:beforeAutospacing="0" w:after="0" w:afterAutospacing="0" w:line="480" w:lineRule="auto"/>
        <w:jc w:val="both"/>
      </w:pPr>
      <w:r>
        <w:rPr>
          <w:color w:val="000000"/>
        </w:rPr>
        <w:t xml:space="preserve">Although the above mechanisms are generally acknowledged as the mechanisms underlying AAP localisation in cells, they have been largely studied separately. Furthermore, while it has been observed that the inhibition of actin waves and mRNA localisation do lead to a decrease in the motility of metastatic cells, it is not known if inhibiting them together at the same time would be more effective at reducing cell motility. Here we propose an experimental outline </w:t>
      </w:r>
      <w:proofErr w:type="gramStart"/>
      <w:r>
        <w:rPr>
          <w:color w:val="000000"/>
        </w:rPr>
        <w:t>in an attempt to</w:t>
      </w:r>
      <w:proofErr w:type="gramEnd"/>
      <w:r>
        <w:rPr>
          <w:color w:val="000000"/>
        </w:rPr>
        <w:t xml:space="preserve"> answer these questions. </w:t>
      </w:r>
    </w:p>
    <w:p w14:paraId="10731EF4" w14:textId="77777777" w:rsidR="0002274A" w:rsidRDefault="0002274A" w:rsidP="0002274A">
      <w:pPr>
        <w:pStyle w:val="NormalWeb"/>
        <w:spacing w:before="0" w:beforeAutospacing="0" w:after="0" w:afterAutospacing="0" w:line="480" w:lineRule="auto"/>
        <w:jc w:val="both"/>
      </w:pPr>
      <w:r>
        <w:rPr>
          <w:color w:val="000000"/>
        </w:rPr>
        <w:t xml:space="preserve">As mentioned earlier, inhibition of either actin waves or mRNA localisation alone does not completely stop cell migration. Even when one mechanism is inhibited, the cells still maintain an appreciable level of motility. </w:t>
      </w:r>
      <w:commentRangeStart w:id="45"/>
      <w:r>
        <w:rPr>
          <w:color w:val="000000"/>
        </w:rPr>
        <w:t xml:space="preserve">We believe that this motility is preserved via the other main mechanism. </w:t>
      </w:r>
      <w:commentRangeEnd w:id="45"/>
      <w:r w:rsidR="005F1D56">
        <w:rPr>
          <w:rStyle w:val="CommentReference"/>
          <w:lang w:val="en"/>
        </w:rPr>
        <w:commentReference w:id="45"/>
      </w:r>
      <w:r>
        <w:rPr>
          <w:color w:val="000000"/>
        </w:rPr>
        <w:t xml:space="preserve">Hence, we want to </w:t>
      </w:r>
      <w:proofErr w:type="gramStart"/>
      <w:r>
        <w:rPr>
          <w:color w:val="000000"/>
        </w:rPr>
        <w:t>look into</w:t>
      </w:r>
      <w:proofErr w:type="gramEnd"/>
      <w:r>
        <w:rPr>
          <w:color w:val="000000"/>
        </w:rPr>
        <w:t xml:space="preserve"> whether inhibiting more than one mechanism at a time can more effectively stop migration in cancer metastasis.</w:t>
      </w:r>
    </w:p>
    <w:p w14:paraId="2B77215A" w14:textId="29C2930E" w:rsidR="0002274A" w:rsidRDefault="0002274A" w:rsidP="0002274A">
      <w:pPr>
        <w:pStyle w:val="NormalWeb"/>
        <w:spacing w:before="0" w:beforeAutospacing="0" w:after="0" w:afterAutospacing="0" w:line="480" w:lineRule="auto"/>
        <w:jc w:val="both"/>
      </w:pPr>
      <w:r>
        <w:rPr>
          <w:color w:val="000000"/>
        </w:rPr>
        <w:t xml:space="preserve">This brings us to </w:t>
      </w:r>
      <w:ins w:id="46" w:author="Vivienne Tan" w:date="2019-04-02T17:39:00Z">
        <w:r w:rsidR="005F1D56">
          <w:rPr>
            <w:color w:val="000000"/>
          </w:rPr>
          <w:t xml:space="preserve">our </w:t>
        </w:r>
      </w:ins>
      <w:r>
        <w:rPr>
          <w:color w:val="000000"/>
        </w:rPr>
        <w:t>hypothesis</w:t>
      </w:r>
      <w:del w:id="47" w:author="Vivienne Tan" w:date="2019-04-02T17:39:00Z">
        <w:r w:rsidDel="005F1D56">
          <w:rPr>
            <w:color w:val="000000"/>
          </w:rPr>
          <w:delText>e</w:delText>
        </w:r>
      </w:del>
      <w:r>
        <w:rPr>
          <w:color w:val="000000"/>
        </w:rPr>
        <w:t xml:space="preserve"> that the simultaneous inhibition of actin waves and mRNA localisation </w:t>
      </w:r>
      <w:ins w:id="48" w:author="Vivienne Tan" w:date="2019-04-02T17:39:00Z">
        <w:r w:rsidR="005F1D56">
          <w:rPr>
            <w:color w:val="000000"/>
          </w:rPr>
          <w:t>will</w:t>
        </w:r>
      </w:ins>
      <w:del w:id="49" w:author="Vivienne Tan" w:date="2019-04-02T17:39:00Z">
        <w:r w:rsidDel="005F1D56">
          <w:rPr>
            <w:color w:val="000000"/>
          </w:rPr>
          <w:delText xml:space="preserve">is </w:delText>
        </w:r>
        <w:r w:rsidR="0097156D" w:rsidDel="005F1D56">
          <w:rPr>
            <w:color w:val="000000"/>
          </w:rPr>
          <w:delText>enough</w:delText>
        </w:r>
        <w:r w:rsidDel="005F1D56">
          <w:rPr>
            <w:color w:val="000000"/>
          </w:rPr>
          <w:delText xml:space="preserve"> to</w:delText>
        </w:r>
      </w:del>
      <w:r>
        <w:rPr>
          <w:color w:val="000000"/>
        </w:rPr>
        <w:t xml:space="preserve"> prevent the formation of motility structures, even </w:t>
      </w:r>
      <w:del w:id="50" w:author="Vivienne Tan" w:date="2019-04-02T17:40:00Z">
        <w:r w:rsidDel="005F1D56">
          <w:rPr>
            <w:color w:val="000000"/>
          </w:rPr>
          <w:delText xml:space="preserve">with </w:delText>
        </w:r>
      </w:del>
      <w:ins w:id="51" w:author="Vivienne Tan" w:date="2019-04-02T17:40:00Z">
        <w:r w:rsidR="005F1D56">
          <w:rPr>
            <w:color w:val="000000"/>
          </w:rPr>
          <w:t>in</w:t>
        </w:r>
        <w:r w:rsidR="005F1D56">
          <w:rPr>
            <w:color w:val="000000"/>
          </w:rPr>
          <w:t xml:space="preserve"> </w:t>
        </w:r>
      </w:ins>
      <w:r>
        <w:rPr>
          <w:color w:val="000000"/>
        </w:rPr>
        <w:t xml:space="preserve">the </w:t>
      </w:r>
      <w:ins w:id="52" w:author="Vivienne Tan" w:date="2019-04-02T17:40:00Z">
        <w:r w:rsidR="005F1D56">
          <w:rPr>
            <w:color w:val="000000"/>
          </w:rPr>
          <w:t xml:space="preserve">presence of </w:t>
        </w:r>
      </w:ins>
      <w:r>
        <w:rPr>
          <w:color w:val="000000"/>
        </w:rPr>
        <w:t>passive diffusion of AAP</w:t>
      </w:r>
      <w:del w:id="53" w:author="Vivienne Tan" w:date="2019-04-02T17:40:00Z">
        <w:r w:rsidDel="005F1D56">
          <w:rPr>
            <w:color w:val="000000"/>
          </w:rPr>
          <w:delText xml:space="preserve"> ongoing</w:delText>
        </w:r>
      </w:del>
      <w:r>
        <w:rPr>
          <w:color w:val="000000"/>
        </w:rPr>
        <w:t>. If our experiments show this to be true, it would serve as a proof of concept that targeting AAP localisation via blockage of mRNA localisation and actin waves is a viable clinical strategy in reducing metastasis.</w:t>
      </w:r>
    </w:p>
    <w:p w14:paraId="144741B4" w14:textId="744C7728" w:rsidR="0002274A" w:rsidRDefault="0002274A" w:rsidP="0002274A">
      <w:pPr>
        <w:pStyle w:val="NormalWeb"/>
        <w:spacing w:before="0" w:beforeAutospacing="0" w:after="0" w:afterAutospacing="0" w:line="480" w:lineRule="auto"/>
        <w:jc w:val="both"/>
      </w:pPr>
      <w:r>
        <w:rPr>
          <w:color w:val="000000"/>
        </w:rPr>
        <w:t xml:space="preserve">However, this hypothesis </w:t>
      </w:r>
      <w:r w:rsidR="0097156D">
        <w:rPr>
          <w:color w:val="000000"/>
        </w:rPr>
        <w:t>assumes</w:t>
      </w:r>
      <w:r>
        <w:rPr>
          <w:color w:val="000000"/>
        </w:rPr>
        <w:t xml:space="preserve"> that </w:t>
      </w:r>
      <w:r w:rsidR="0097156D">
        <w:rPr>
          <w:color w:val="000000"/>
        </w:rPr>
        <w:t xml:space="preserve">the inhibition of </w:t>
      </w:r>
      <w:r>
        <w:rPr>
          <w:color w:val="000000"/>
        </w:rPr>
        <w:t xml:space="preserve">both mechanisms indeed </w:t>
      </w:r>
      <w:r w:rsidR="0097156D">
        <w:rPr>
          <w:color w:val="000000"/>
        </w:rPr>
        <w:t>causes</w:t>
      </w:r>
      <w:r>
        <w:rPr>
          <w:color w:val="000000"/>
        </w:rPr>
        <w:t xml:space="preserve"> </w:t>
      </w:r>
      <w:r w:rsidR="0097156D">
        <w:rPr>
          <w:color w:val="000000"/>
        </w:rPr>
        <w:t xml:space="preserve">significantly </w:t>
      </w:r>
      <w:r>
        <w:rPr>
          <w:color w:val="000000"/>
        </w:rPr>
        <w:t xml:space="preserve">decreased cell motility by disrupting the localisation of AAPs. This </w:t>
      </w:r>
      <w:r w:rsidR="0097156D">
        <w:rPr>
          <w:color w:val="000000"/>
        </w:rPr>
        <w:t>must</w:t>
      </w:r>
      <w:r>
        <w:rPr>
          <w:color w:val="000000"/>
        </w:rPr>
        <w:t xml:space="preserve"> be verified experimentally by tagging the AAPs with fluorescent proteins to track their movements.</w:t>
      </w:r>
    </w:p>
    <w:p w14:paraId="0CB05F39" w14:textId="485F8B1C" w:rsidR="0002274A" w:rsidRDefault="0002274A" w:rsidP="0002274A">
      <w:pPr>
        <w:pStyle w:val="NormalWeb"/>
        <w:spacing w:before="0" w:beforeAutospacing="0" w:after="0" w:afterAutospacing="0" w:line="480" w:lineRule="auto"/>
        <w:jc w:val="both"/>
      </w:pPr>
      <w:r>
        <w:rPr>
          <w:color w:val="000000"/>
        </w:rPr>
        <w:t xml:space="preserve">Since diffusion is fundamental to many cellular processes besides the transport of AAPs, it is not experimentally feasible to stop diffusion from occurring to study its role in AAP localisation. Thus, </w:t>
      </w:r>
      <w:r>
        <w:rPr>
          <w:color w:val="000000"/>
        </w:rPr>
        <w:lastRenderedPageBreak/>
        <w:t>we will be using the diffusion rate of AAPs as a baseline for the movement of AAPs due to the other two mechanisms.</w:t>
      </w:r>
    </w:p>
    <w:p w14:paraId="6E72ED06" w14:textId="77777777" w:rsidR="0002274A" w:rsidRPr="0002274A" w:rsidRDefault="0002274A">
      <w:pPr>
        <w:jc w:val="both"/>
        <w:rPr>
          <w:lang w:val="en-SG"/>
        </w:rPr>
      </w:pPr>
    </w:p>
    <w:p w14:paraId="0ECB24DF" w14:textId="635A2CF8" w:rsidR="009D6446" w:rsidRDefault="009D6446" w:rsidP="009D6446">
      <w:pPr>
        <w:jc w:val="center"/>
      </w:pPr>
      <w:r>
        <w:rPr>
          <w:rFonts w:ascii="Microsoft YaHei" w:eastAsia="Microsoft YaHei" w:hAnsi="Microsoft YaHei"/>
          <w:color w:val="333333"/>
          <w:sz w:val="27"/>
          <w:szCs w:val="27"/>
          <w:highlight w:val="yellow"/>
          <w:shd w:val="clear" w:color="auto" w:fill="FFFFFF"/>
        </w:rPr>
        <w:t>\/ \</w:t>
      </w:r>
      <w:proofErr w:type="gramStart"/>
      <w:r>
        <w:rPr>
          <w:rFonts w:ascii="Microsoft YaHei" w:eastAsia="Microsoft YaHei" w:hAnsi="Microsoft YaHei"/>
          <w:color w:val="333333"/>
          <w:sz w:val="27"/>
          <w:szCs w:val="27"/>
          <w:highlight w:val="yellow"/>
          <w:shd w:val="clear" w:color="auto" w:fill="FFFFFF"/>
        </w:rPr>
        <w:t>/</w:t>
      </w:r>
      <w:r w:rsidRPr="0097156D">
        <w:rPr>
          <w:rFonts w:ascii="Microsoft YaHei" w:eastAsia="Microsoft YaHei" w:hAnsi="Microsoft YaHei" w:hint="eastAsia"/>
          <w:color w:val="333333"/>
          <w:sz w:val="27"/>
          <w:szCs w:val="27"/>
          <w:highlight w:val="yellow"/>
          <w:shd w:val="clear" w:color="auto" w:fill="FFFFFF"/>
        </w:rPr>
        <w:t>(</w:t>
      </w:r>
      <w:proofErr w:type="gramEnd"/>
      <w:r w:rsidRPr="0097156D">
        <w:rPr>
          <w:rFonts w:ascii="Microsoft YaHei" w:eastAsia="Microsoft YaHei" w:hAnsi="Microsoft YaHei" w:hint="eastAsia"/>
          <w:color w:val="333333"/>
          <w:sz w:val="27"/>
          <w:szCs w:val="27"/>
          <w:highlight w:val="yellow"/>
          <w:shd w:val="clear" w:color="auto" w:fill="FFFFFF"/>
        </w:rPr>
        <w:t>⊙﹏⊙)(⊙﹏⊙)(⊙﹏⊙)</w:t>
      </w:r>
      <w:r w:rsidRPr="0097156D">
        <w:rPr>
          <w:rFonts w:ascii="Microsoft YaHei" w:eastAsia="Microsoft YaHei" w:hAnsi="Microsoft YaHei"/>
          <w:color w:val="333333"/>
          <w:sz w:val="27"/>
          <w:szCs w:val="27"/>
          <w:highlight w:val="yellow"/>
          <w:shd w:val="clear" w:color="auto" w:fill="FFFFFF"/>
        </w:rPr>
        <w:t>Work in Progress</w:t>
      </w:r>
      <w:r w:rsidRPr="0097156D">
        <w:rPr>
          <w:rFonts w:ascii="Microsoft YaHei" w:eastAsia="Microsoft YaHei" w:hAnsi="Microsoft YaHei" w:hint="eastAsia"/>
          <w:color w:val="333333"/>
          <w:sz w:val="27"/>
          <w:szCs w:val="27"/>
          <w:highlight w:val="yellow"/>
          <w:shd w:val="clear" w:color="auto" w:fill="FFFFFF"/>
        </w:rPr>
        <w:t>(⊙﹏⊙)(⊙﹏⊙)(⊙﹏⊙)</w:t>
      </w:r>
      <w:r>
        <w:rPr>
          <w:rFonts w:ascii="Microsoft YaHei" w:eastAsia="Microsoft YaHei" w:hAnsi="Microsoft YaHei"/>
          <w:color w:val="333333"/>
          <w:sz w:val="27"/>
          <w:szCs w:val="27"/>
          <w:shd w:val="clear" w:color="auto" w:fill="FFFFFF"/>
        </w:rPr>
        <w:t>\/ \/</w:t>
      </w:r>
    </w:p>
    <w:p w14:paraId="6358E628" w14:textId="77777777" w:rsidR="0002274A" w:rsidRDefault="0002274A">
      <w:pPr>
        <w:jc w:val="both"/>
      </w:pPr>
    </w:p>
    <w:p w14:paraId="1EBAE388" w14:textId="49FBFE55" w:rsidR="00D51342" w:rsidRDefault="007A6E3D">
      <w:pPr>
        <w:jc w:val="both"/>
      </w:pPr>
      <w:r>
        <w:t xml:space="preserve">Imaging: </w:t>
      </w:r>
      <w:proofErr w:type="gramStart"/>
      <w:r>
        <w:t>FRAP(</w:t>
      </w:r>
      <w:proofErr w:type="gramEnd"/>
      <w:r>
        <w:t>to check for movement of tagged proteins) and TIRF(mainly for actin waves)</w:t>
      </w:r>
    </w:p>
    <w:p w14:paraId="483D6BC4" w14:textId="0555A89F" w:rsidR="0097156D" w:rsidRDefault="009D6446" w:rsidP="009D6446">
      <w:pPr>
        <w:pStyle w:val="ListParagraph"/>
        <w:numPr>
          <w:ilvl w:val="0"/>
          <w:numId w:val="4"/>
        </w:numPr>
        <w:jc w:val="both"/>
      </w:pPr>
      <w:r>
        <w:t>Baseline measurement of actin wave activity and rate of AAP diffusion</w:t>
      </w:r>
    </w:p>
    <w:p w14:paraId="23890A5E" w14:textId="77777777" w:rsidR="0097156D" w:rsidRDefault="0097156D">
      <w:pPr>
        <w:jc w:val="both"/>
      </w:pPr>
    </w:p>
    <w:p w14:paraId="2F8013AE" w14:textId="0000CA5F" w:rsidR="00D51342" w:rsidRDefault="007A6E3D">
      <w:pPr>
        <w:jc w:val="both"/>
      </w:pPr>
      <w:r>
        <w:t xml:space="preserve">Inhibit actin wave </w:t>
      </w:r>
      <w:r w:rsidR="0097156D">
        <w:t>via a1b1 antibodies</w:t>
      </w:r>
      <w:r w:rsidR="009D6446">
        <w:t>.</w:t>
      </w:r>
      <w:r>
        <w:t xml:space="preserve"> </w:t>
      </w:r>
      <w:r w:rsidR="009D6446">
        <w:t xml:space="preserve">Effect of </w:t>
      </w:r>
      <w:r>
        <w:t xml:space="preserve">inhibition checked by staining. </w:t>
      </w:r>
      <w:ins w:id="54" w:author="Si Min Lang" w:date="2019-03-28T13:53:00Z">
        <w:r>
          <w:t xml:space="preserve">must be specific to the actin wave process. </w:t>
        </w:r>
      </w:ins>
    </w:p>
    <w:p w14:paraId="12489D2B" w14:textId="1DDE31A4" w:rsidR="00D51342" w:rsidRDefault="007A6E3D">
      <w:pPr>
        <w:jc w:val="both"/>
      </w:pPr>
      <w:r>
        <w:t xml:space="preserve">Stain </w:t>
      </w:r>
      <w:r w:rsidR="002C0706">
        <w:t>ARP2/3</w:t>
      </w:r>
      <w:r>
        <w:t xml:space="preserve"> and </w:t>
      </w:r>
      <w:proofErr w:type="spellStart"/>
      <w:r>
        <w:t>formin</w:t>
      </w:r>
      <w:proofErr w:type="spellEnd"/>
      <w:r>
        <w:t xml:space="preserve"> in separate experiments (is the staining method compatible w live-cell imaging?)</w:t>
      </w:r>
    </w:p>
    <w:p w14:paraId="06C231EC" w14:textId="1E17D288" w:rsidR="00D51342" w:rsidRPr="00203B2C" w:rsidRDefault="00203B2C">
      <w:pPr>
        <w:jc w:val="both"/>
        <w:rPr>
          <w:u w:val="single"/>
        </w:rPr>
      </w:pPr>
      <w:r w:rsidRPr="00203B2C">
        <w:rPr>
          <w:u w:val="single"/>
        </w:rPr>
        <w:t>siRNA inhibition</w:t>
      </w:r>
    </w:p>
    <w:p w14:paraId="6301E028" w14:textId="42F93A03" w:rsidR="00D51342" w:rsidRDefault="007A6E3D">
      <w:pPr>
        <w:jc w:val="both"/>
      </w:pPr>
      <w:r>
        <w:t xml:space="preserve">Nuclear targeted siRNA delivery system can be used to bind to the </w:t>
      </w:r>
      <w:proofErr w:type="spellStart"/>
      <w:r>
        <w:t>zipcode</w:t>
      </w:r>
      <w:proofErr w:type="spellEnd"/>
      <w:r>
        <w:t xml:space="preserve"> sequence at the 3’ UTR region of mRNA encoding for </w:t>
      </w:r>
      <w:r w:rsidR="002C0706">
        <w:t>ARP2/3</w:t>
      </w:r>
      <w:r>
        <w:t xml:space="preserve"> and </w:t>
      </w:r>
      <w:proofErr w:type="spellStart"/>
      <w:r>
        <w:t>formin</w:t>
      </w:r>
      <w:proofErr w:type="spellEnd"/>
      <w:r>
        <w:t xml:space="preserve">. This will prevent the binding of ZBP1 to mRNA encoding for </w:t>
      </w:r>
      <w:r w:rsidR="002C0706">
        <w:t>ARP2/3</w:t>
      </w:r>
      <w:r>
        <w:t xml:space="preserve"> and </w:t>
      </w:r>
      <w:proofErr w:type="spellStart"/>
      <w:r>
        <w:t>formin</w:t>
      </w:r>
      <w:proofErr w:type="spellEnd"/>
      <w:r>
        <w:t xml:space="preserve"> and as a result, mRNA localization by this pathway will be prevented. To achieve nuclear targeting, a complex is formed between nuclear localization signal peptide and siRNA complementary to the </w:t>
      </w:r>
      <w:proofErr w:type="spellStart"/>
      <w:r>
        <w:t>zipcode</w:t>
      </w:r>
      <w:proofErr w:type="spellEnd"/>
      <w:r>
        <w:t xml:space="preserve"> binding site of </w:t>
      </w:r>
      <w:proofErr w:type="gramStart"/>
      <w:r>
        <w:t>ZBP .</w:t>
      </w:r>
      <w:proofErr w:type="gramEnd"/>
      <w:r>
        <w:t xml:space="preserve"> Electrophoresis can be used to make sure that proper assembly of the complex occur.</w:t>
      </w:r>
    </w:p>
    <w:p w14:paraId="5A014BED" w14:textId="77777777" w:rsidR="00D51342" w:rsidRDefault="007A6E3D">
      <w:pPr>
        <w:jc w:val="both"/>
      </w:pPr>
      <w:r>
        <w:t>In order to verify nuclear localization of the siRNA complex, the siRNA is first labelled with a fluorescent tag and then confocal laser scanning microscopy is used to track its position within the cell</w:t>
      </w:r>
    </w:p>
    <w:p w14:paraId="7ECAA46D" w14:textId="751E7A66" w:rsidR="00D51342" w:rsidRDefault="00F0065F">
      <w:pPr>
        <w:jc w:val="both"/>
      </w:pPr>
      <w:proofErr w:type="spellStart"/>
      <w:r>
        <w:t>Visualisation</w:t>
      </w:r>
      <w:proofErr w:type="spellEnd"/>
      <w:r>
        <w:t xml:space="preserve"> of </w:t>
      </w:r>
      <w:r w:rsidR="007A6E3D">
        <w:t xml:space="preserve">AAP </w:t>
      </w:r>
      <w:proofErr w:type="spellStart"/>
      <w:r w:rsidR="007A6E3D">
        <w:t>localisation</w:t>
      </w:r>
      <w:proofErr w:type="spellEnd"/>
      <w:r w:rsidR="007A6E3D">
        <w:t>:</w:t>
      </w:r>
    </w:p>
    <w:p w14:paraId="2D4A8109" w14:textId="77777777" w:rsidR="007A6E3D" w:rsidRDefault="007A6E3D">
      <w:pPr>
        <w:jc w:val="both"/>
      </w:pPr>
    </w:p>
    <w:p w14:paraId="3F12E7ED" w14:textId="5F4A733E" w:rsidR="00D51342" w:rsidRDefault="000015C3">
      <w:pPr>
        <w:jc w:val="both"/>
      </w:pPr>
      <w:r>
        <w:t xml:space="preserve">Actin waves can be inhibited by preventing the binding of integrins within actin waves </w:t>
      </w:r>
    </w:p>
    <w:p w14:paraId="53585287" w14:textId="440CDF4A" w:rsidR="00D51342" w:rsidRDefault="007A6E3D">
      <w:pPr>
        <w:jc w:val="both"/>
      </w:pPr>
      <w:r>
        <w:t xml:space="preserve">Look up on </w:t>
      </w:r>
      <w:r w:rsidR="002C0706">
        <w:t>ARP2/3</w:t>
      </w:r>
      <w:r>
        <w:t xml:space="preserve"> in actin waves</w:t>
      </w:r>
      <w:bookmarkStart w:id="55" w:name="_GoBack"/>
      <w:bookmarkEnd w:id="55"/>
    </w:p>
    <w:p w14:paraId="7E62E04D" w14:textId="3492ECC9" w:rsidR="00D51342" w:rsidRDefault="00D51342">
      <w:pPr>
        <w:jc w:val="both"/>
      </w:pPr>
    </w:p>
    <w:p w14:paraId="03929EE9" w14:textId="2AE70A7E" w:rsidR="00057103" w:rsidRDefault="00057103">
      <w:pPr>
        <w:jc w:val="both"/>
      </w:pPr>
    </w:p>
    <w:p w14:paraId="7C8A3FF0" w14:textId="25C3D466" w:rsidR="00057103" w:rsidRPr="00057103" w:rsidRDefault="00057103">
      <w:pPr>
        <w:jc w:val="both"/>
        <w:rPr>
          <w:u w:val="single"/>
        </w:rPr>
      </w:pPr>
      <w:r w:rsidRPr="00057103">
        <w:rPr>
          <w:u w:val="single"/>
        </w:rPr>
        <w:t>References</w:t>
      </w:r>
    </w:p>
    <w:p w14:paraId="0565ED23" w14:textId="09819636" w:rsidR="00A37CC7" w:rsidRDefault="00A37CC7" w:rsidP="00203B2C">
      <w:pPr>
        <w:pStyle w:val="NormalWeb"/>
        <w:numPr>
          <w:ilvl w:val="0"/>
          <w:numId w:val="3"/>
        </w:numPr>
        <w:spacing w:line="480" w:lineRule="auto"/>
      </w:pPr>
      <w:r>
        <w:t xml:space="preserve">Verma, S., Welch, M. D., </w:t>
      </w:r>
      <w:proofErr w:type="spellStart"/>
      <w:r>
        <w:t>Mitchison</w:t>
      </w:r>
      <w:proofErr w:type="spellEnd"/>
      <w:r>
        <w:t xml:space="preserve">, T. J., Iwamatsu, A., &amp; </w:t>
      </w:r>
      <w:proofErr w:type="spellStart"/>
      <w:r>
        <w:t>DePace</w:t>
      </w:r>
      <w:proofErr w:type="spellEnd"/>
      <w:r>
        <w:t xml:space="preserve">, A. H. (2002). The Human Arp2/3 Complex Is Composed of Evolutionarily Conserved Subunits and Is Localized to Cellular Regions of Dynamic Actin Filament Assembly. </w:t>
      </w:r>
      <w:r>
        <w:rPr>
          <w:i/>
          <w:iCs/>
        </w:rPr>
        <w:t>The Journal of Cell Biology</w:t>
      </w:r>
      <w:r>
        <w:t xml:space="preserve">, </w:t>
      </w:r>
      <w:r>
        <w:rPr>
          <w:i/>
          <w:iCs/>
        </w:rPr>
        <w:t>138</w:t>
      </w:r>
      <w:r>
        <w:t>(2), 375–384. https://doi.org/10.1083/jcb.138.2.375</w:t>
      </w:r>
    </w:p>
    <w:p w14:paraId="3247026D" w14:textId="77777777" w:rsidR="00A37CC7" w:rsidRDefault="00A37CC7" w:rsidP="00203B2C">
      <w:pPr>
        <w:pStyle w:val="NormalWeb"/>
        <w:numPr>
          <w:ilvl w:val="0"/>
          <w:numId w:val="3"/>
        </w:numPr>
        <w:spacing w:line="480" w:lineRule="auto"/>
      </w:pPr>
      <w:r>
        <w:t xml:space="preserve">Miki, H., Yamaguchi, H., Coniglio, S., </w:t>
      </w:r>
      <w:proofErr w:type="spellStart"/>
      <w:r>
        <w:t>Segall</w:t>
      </w:r>
      <w:proofErr w:type="spellEnd"/>
      <w:r>
        <w:t xml:space="preserve">, J., Symons, M., </w:t>
      </w:r>
      <w:proofErr w:type="spellStart"/>
      <w:r>
        <w:t>Kempiak</w:t>
      </w:r>
      <w:proofErr w:type="spellEnd"/>
      <w:r>
        <w:t xml:space="preserve">, S., … Eddy, R. (2005). Molecular mechanisms of invadopodium formation. </w:t>
      </w:r>
      <w:r>
        <w:rPr>
          <w:i/>
          <w:iCs/>
        </w:rPr>
        <w:t>The Journal of Cell Biology</w:t>
      </w:r>
      <w:r>
        <w:t xml:space="preserve">, </w:t>
      </w:r>
      <w:r>
        <w:rPr>
          <w:i/>
          <w:iCs/>
        </w:rPr>
        <w:t>168</w:t>
      </w:r>
      <w:r>
        <w:t>(3), 441–452. https://doi.org/10.1083/jcb.200407076</w:t>
      </w:r>
    </w:p>
    <w:p w14:paraId="6934D79A" w14:textId="77777777" w:rsidR="00A37CC7" w:rsidRDefault="00A37CC7" w:rsidP="00203B2C">
      <w:pPr>
        <w:pStyle w:val="NormalWeb"/>
        <w:numPr>
          <w:ilvl w:val="0"/>
          <w:numId w:val="3"/>
        </w:numPr>
        <w:spacing w:line="480" w:lineRule="auto"/>
      </w:pPr>
      <w:proofErr w:type="spellStart"/>
      <w:r>
        <w:t>Takenawa</w:t>
      </w:r>
      <w:proofErr w:type="spellEnd"/>
      <w:r>
        <w:t xml:space="preserve">, T., &amp; Miki, H. (2001). WASP and WAVE family proteins: key molecules for rapid rearrangement of cortical actin filaments and cell movement. </w:t>
      </w:r>
      <w:r>
        <w:rPr>
          <w:i/>
          <w:iCs/>
        </w:rPr>
        <w:t>Journal of Cell Science</w:t>
      </w:r>
      <w:r>
        <w:t xml:space="preserve">, </w:t>
      </w:r>
      <w:r>
        <w:rPr>
          <w:i/>
          <w:iCs/>
        </w:rPr>
        <w:t>114</w:t>
      </w:r>
      <w:r>
        <w:t>(Pt 10), 1801–1809. Retrieved from http://www.ncbi.nlm.nih.gov/pubmed/11329366</w:t>
      </w:r>
    </w:p>
    <w:p w14:paraId="2B401E24" w14:textId="77777777" w:rsidR="00A37CC7" w:rsidRDefault="00A37CC7" w:rsidP="00203B2C">
      <w:pPr>
        <w:pStyle w:val="NormalWeb"/>
        <w:numPr>
          <w:ilvl w:val="0"/>
          <w:numId w:val="3"/>
        </w:numPr>
        <w:spacing w:line="480" w:lineRule="auto"/>
      </w:pPr>
      <w:r>
        <w:t xml:space="preserve">Weiner, O. D., </w:t>
      </w:r>
      <w:proofErr w:type="spellStart"/>
      <w:r>
        <w:t>Marganski</w:t>
      </w:r>
      <w:proofErr w:type="spellEnd"/>
      <w:r>
        <w:t xml:space="preserve">, W. A., Wu, L. F., </w:t>
      </w:r>
      <w:proofErr w:type="spellStart"/>
      <w:r>
        <w:t>Altschuler</w:t>
      </w:r>
      <w:proofErr w:type="spellEnd"/>
      <w:r>
        <w:t xml:space="preserve">, S. J., &amp; Kirschner, M. W. (2007). An </w:t>
      </w:r>
      <w:proofErr w:type="spellStart"/>
      <w:r>
        <w:t>actin</w:t>
      </w:r>
      <w:proofErr w:type="spellEnd"/>
      <w:r>
        <w:t xml:space="preserve">-based wave generator organizes cell motility. </w:t>
      </w:r>
      <w:proofErr w:type="spellStart"/>
      <w:r>
        <w:rPr>
          <w:i/>
          <w:iCs/>
        </w:rPr>
        <w:t>PLoS</w:t>
      </w:r>
      <w:proofErr w:type="spellEnd"/>
      <w:r>
        <w:rPr>
          <w:i/>
          <w:iCs/>
        </w:rPr>
        <w:t xml:space="preserve"> Biology</w:t>
      </w:r>
      <w:r>
        <w:t xml:space="preserve">, </w:t>
      </w:r>
      <w:r>
        <w:rPr>
          <w:i/>
          <w:iCs/>
        </w:rPr>
        <w:t>5</w:t>
      </w:r>
      <w:r>
        <w:t>(9), 2053–2063. https://doi.org/10.1371/journal.pbio.0050221</w:t>
      </w:r>
    </w:p>
    <w:p w14:paraId="55D113D5" w14:textId="77777777" w:rsidR="00A37CC7" w:rsidRDefault="00A37CC7" w:rsidP="00203B2C">
      <w:pPr>
        <w:pStyle w:val="NormalWeb"/>
        <w:numPr>
          <w:ilvl w:val="0"/>
          <w:numId w:val="3"/>
        </w:numPr>
        <w:spacing w:line="480" w:lineRule="auto"/>
      </w:pPr>
      <w:proofErr w:type="spellStart"/>
      <w:r>
        <w:t>Vicker</w:t>
      </w:r>
      <w:proofErr w:type="spellEnd"/>
      <w:r>
        <w:t xml:space="preserve">, M. G. (2002). Eukaryotic cell locomotion depends on the propagation of self-organized reaction-diffusion waves and oscillations of actin filament assembly. </w:t>
      </w:r>
      <w:r>
        <w:rPr>
          <w:i/>
          <w:iCs/>
        </w:rPr>
        <w:t>Experimental Cell Research</w:t>
      </w:r>
      <w:r>
        <w:t xml:space="preserve">, </w:t>
      </w:r>
      <w:r>
        <w:rPr>
          <w:i/>
          <w:iCs/>
        </w:rPr>
        <w:t>275</w:t>
      </w:r>
      <w:r>
        <w:t>(1), 54–66. https://doi.org/10.1006/excr.2001.5466</w:t>
      </w:r>
    </w:p>
    <w:p w14:paraId="50F2BA87" w14:textId="77777777" w:rsidR="00A37CC7" w:rsidRDefault="00A37CC7" w:rsidP="00203B2C">
      <w:pPr>
        <w:pStyle w:val="NormalWeb"/>
        <w:numPr>
          <w:ilvl w:val="0"/>
          <w:numId w:val="3"/>
        </w:numPr>
        <w:spacing w:line="480" w:lineRule="auto"/>
      </w:pPr>
      <w:r>
        <w:lastRenderedPageBreak/>
        <w:t xml:space="preserve">Graziano, B. R., &amp; Weiner, O. D. (2014). Self-organization of protrusions and polarity during eukaryotic chemotaxis. </w:t>
      </w:r>
      <w:r>
        <w:rPr>
          <w:i/>
          <w:iCs/>
        </w:rPr>
        <w:t>Current Opinion in Cell Biology</w:t>
      </w:r>
      <w:r>
        <w:t xml:space="preserve">, </w:t>
      </w:r>
      <w:r>
        <w:rPr>
          <w:i/>
          <w:iCs/>
        </w:rPr>
        <w:t>30</w:t>
      </w:r>
      <w:r>
        <w:t>(1), 60–67. https://doi.org/10.1016/j.ceb.2014.06.007</w:t>
      </w:r>
    </w:p>
    <w:p w14:paraId="0AEAB951" w14:textId="77777777" w:rsidR="00A37CC7" w:rsidRDefault="00A37CC7" w:rsidP="00203B2C">
      <w:pPr>
        <w:pStyle w:val="NormalWeb"/>
        <w:numPr>
          <w:ilvl w:val="0"/>
          <w:numId w:val="3"/>
        </w:numPr>
        <w:spacing w:line="480" w:lineRule="auto"/>
      </w:pPr>
      <w:proofErr w:type="spellStart"/>
      <w:r>
        <w:t>Schroth</w:t>
      </w:r>
      <w:proofErr w:type="spellEnd"/>
      <w:r>
        <w:t xml:space="preserve">-Diez, B., Anderson, K., </w:t>
      </w:r>
      <w:proofErr w:type="spellStart"/>
      <w:r>
        <w:t>Gerisch</w:t>
      </w:r>
      <w:proofErr w:type="spellEnd"/>
      <w:r>
        <w:t>, G., Ishikawa-</w:t>
      </w:r>
      <w:proofErr w:type="spellStart"/>
      <w:r>
        <w:t>Ankerhold</w:t>
      </w:r>
      <w:proofErr w:type="spellEnd"/>
      <w:r>
        <w:t xml:space="preserve">, H. C., Müller-Taubenberger, A., </w:t>
      </w:r>
      <w:proofErr w:type="spellStart"/>
      <w:r>
        <w:t>Ecke</w:t>
      </w:r>
      <w:proofErr w:type="spellEnd"/>
      <w:r>
        <w:t xml:space="preserve">, M., &amp; </w:t>
      </w:r>
      <w:proofErr w:type="spellStart"/>
      <w:r>
        <w:t>Bretschneider</w:t>
      </w:r>
      <w:proofErr w:type="spellEnd"/>
      <w:r>
        <w:t xml:space="preserve">, T. (2009). The Three-Dimensional Dynamics of Actin Waves, a Model of Cytoskeletal Self-Organization. </w:t>
      </w:r>
      <w:r>
        <w:rPr>
          <w:i/>
          <w:iCs/>
        </w:rPr>
        <w:t>Biophysical Journal</w:t>
      </w:r>
      <w:r>
        <w:t xml:space="preserve">, </w:t>
      </w:r>
      <w:r>
        <w:rPr>
          <w:i/>
          <w:iCs/>
        </w:rPr>
        <w:t>96</w:t>
      </w:r>
      <w:r>
        <w:t>(7), 2888–2900. https://doi.org/10.1016/j.bpj.2008.12.3942</w:t>
      </w:r>
    </w:p>
    <w:p w14:paraId="69D41DF5" w14:textId="77777777" w:rsidR="00A37CC7" w:rsidRDefault="00A37CC7" w:rsidP="00203B2C">
      <w:pPr>
        <w:pStyle w:val="NormalWeb"/>
        <w:numPr>
          <w:ilvl w:val="0"/>
          <w:numId w:val="3"/>
        </w:numPr>
        <w:spacing w:line="480" w:lineRule="auto"/>
      </w:pPr>
      <w:r>
        <w:t xml:space="preserve">Gross, S. R. (2013). Actin binding proteins: Their ups and downs in metastatic life. </w:t>
      </w:r>
      <w:r>
        <w:rPr>
          <w:i/>
          <w:iCs/>
        </w:rPr>
        <w:t>Cell Adhesion and Migration</w:t>
      </w:r>
      <w:r>
        <w:t xml:space="preserve">, </w:t>
      </w:r>
      <w:r>
        <w:rPr>
          <w:i/>
          <w:iCs/>
        </w:rPr>
        <w:t>7</w:t>
      </w:r>
      <w:r>
        <w:t>(2), 199–213. https://doi.org/10.4161/cam.23176</w:t>
      </w:r>
    </w:p>
    <w:p w14:paraId="098E2F6D" w14:textId="77777777" w:rsidR="00A37CC7" w:rsidRDefault="00A37CC7" w:rsidP="00203B2C">
      <w:pPr>
        <w:pStyle w:val="NormalWeb"/>
        <w:numPr>
          <w:ilvl w:val="0"/>
          <w:numId w:val="3"/>
        </w:numPr>
        <w:spacing w:line="480" w:lineRule="auto"/>
      </w:pPr>
      <w:r>
        <w:t xml:space="preserve">Guan, X. (2015). Cancer metastases: Challenges and opportunities. </w:t>
      </w:r>
      <w:r>
        <w:rPr>
          <w:i/>
          <w:iCs/>
        </w:rPr>
        <w:t xml:space="preserve">Acta </w:t>
      </w:r>
      <w:proofErr w:type="spellStart"/>
      <w:r>
        <w:rPr>
          <w:i/>
          <w:iCs/>
        </w:rPr>
        <w:t>Pharmaceutica</w:t>
      </w:r>
      <w:proofErr w:type="spellEnd"/>
      <w:r>
        <w:rPr>
          <w:i/>
          <w:iCs/>
        </w:rPr>
        <w:t xml:space="preserve"> </w:t>
      </w:r>
      <w:proofErr w:type="spellStart"/>
      <w:r>
        <w:rPr>
          <w:i/>
          <w:iCs/>
        </w:rPr>
        <w:t>Sinica</w:t>
      </w:r>
      <w:proofErr w:type="spellEnd"/>
      <w:r>
        <w:rPr>
          <w:i/>
          <w:iCs/>
        </w:rPr>
        <w:t xml:space="preserve"> B</w:t>
      </w:r>
      <w:r>
        <w:t xml:space="preserve">, </w:t>
      </w:r>
      <w:r>
        <w:rPr>
          <w:i/>
          <w:iCs/>
        </w:rPr>
        <w:t>5</w:t>
      </w:r>
      <w:r>
        <w:t>(5), 402–418. https://doi.org/10.1016/j.apsb.2015.07.005</w:t>
      </w:r>
    </w:p>
    <w:p w14:paraId="2EBE1FE5" w14:textId="77777777" w:rsidR="00A37CC7" w:rsidRDefault="00A37CC7" w:rsidP="00203B2C">
      <w:pPr>
        <w:pStyle w:val="NormalWeb"/>
        <w:numPr>
          <w:ilvl w:val="0"/>
          <w:numId w:val="3"/>
        </w:numPr>
        <w:spacing w:line="480" w:lineRule="auto"/>
      </w:pPr>
      <w:proofErr w:type="spellStart"/>
      <w:r>
        <w:t>Rosel</w:t>
      </w:r>
      <w:proofErr w:type="spellEnd"/>
      <w:r>
        <w:t xml:space="preserve">, D., Sanz-Moreno, V., Fernandes, M., </w:t>
      </w:r>
      <w:proofErr w:type="spellStart"/>
      <w:r>
        <w:t>Heneberg</w:t>
      </w:r>
      <w:proofErr w:type="spellEnd"/>
      <w:r>
        <w:t xml:space="preserve">, P., </w:t>
      </w:r>
      <w:proofErr w:type="spellStart"/>
      <w:r>
        <w:t>Veselý</w:t>
      </w:r>
      <w:proofErr w:type="spellEnd"/>
      <w:r>
        <w:t xml:space="preserve">, P., </w:t>
      </w:r>
      <w:proofErr w:type="spellStart"/>
      <w:r>
        <w:t>Brábek</w:t>
      </w:r>
      <w:proofErr w:type="spellEnd"/>
      <w:r>
        <w:t xml:space="preserve">, J., … </w:t>
      </w:r>
      <w:proofErr w:type="spellStart"/>
      <w:r>
        <w:t>Gandalovičová</w:t>
      </w:r>
      <w:proofErr w:type="spellEnd"/>
      <w:r>
        <w:t xml:space="preserve">, A. (2017). </w:t>
      </w:r>
      <w:proofErr w:type="spellStart"/>
      <w:r>
        <w:t>Migrastatics</w:t>
      </w:r>
      <w:proofErr w:type="spellEnd"/>
      <w:r>
        <w:t xml:space="preserve">—Anti-metastatic and Anti-invasion Drugs: Promises and Challenges. </w:t>
      </w:r>
      <w:r>
        <w:rPr>
          <w:i/>
          <w:iCs/>
        </w:rPr>
        <w:t>Trends in Cancer</w:t>
      </w:r>
      <w:r>
        <w:t xml:space="preserve">, </w:t>
      </w:r>
      <w:r>
        <w:rPr>
          <w:i/>
          <w:iCs/>
        </w:rPr>
        <w:t>3</w:t>
      </w:r>
      <w:r>
        <w:t>(6), 391–406. https://doi.org/10.1016/j.trecan.2017.04.008</w:t>
      </w:r>
    </w:p>
    <w:p w14:paraId="4EDA6FFA" w14:textId="77777777" w:rsidR="00A37CC7" w:rsidRDefault="00A37CC7" w:rsidP="00203B2C">
      <w:pPr>
        <w:pStyle w:val="NormalWeb"/>
        <w:numPr>
          <w:ilvl w:val="0"/>
          <w:numId w:val="3"/>
        </w:numPr>
        <w:spacing w:line="480" w:lineRule="auto"/>
      </w:pPr>
      <w:proofErr w:type="spellStart"/>
      <w:r>
        <w:t>Sleeman</w:t>
      </w:r>
      <w:proofErr w:type="spellEnd"/>
      <w:r>
        <w:t xml:space="preserve">, J., &amp; </w:t>
      </w:r>
      <w:proofErr w:type="spellStart"/>
      <w:r>
        <w:t>Steeg</w:t>
      </w:r>
      <w:proofErr w:type="spellEnd"/>
      <w:r>
        <w:t xml:space="preserve">, P. S. (2010). Cancer metastasis as a therapeutic target. </w:t>
      </w:r>
      <w:r>
        <w:rPr>
          <w:i/>
          <w:iCs/>
        </w:rPr>
        <w:t>European Journal of Cancer</w:t>
      </w:r>
      <w:r>
        <w:t xml:space="preserve">, </w:t>
      </w:r>
      <w:r>
        <w:rPr>
          <w:i/>
          <w:iCs/>
        </w:rPr>
        <w:t>46</w:t>
      </w:r>
      <w:r>
        <w:t>(7), 1177–1180. https://doi.org/10.1016/j.ejca.2010.02.039</w:t>
      </w:r>
    </w:p>
    <w:p w14:paraId="2D06B738" w14:textId="77777777" w:rsidR="00A37CC7" w:rsidRDefault="00A37CC7" w:rsidP="00203B2C">
      <w:pPr>
        <w:pStyle w:val="NormalWeb"/>
        <w:numPr>
          <w:ilvl w:val="0"/>
          <w:numId w:val="3"/>
        </w:numPr>
        <w:spacing w:line="480" w:lineRule="auto"/>
      </w:pPr>
      <w:r>
        <w:t xml:space="preserve">Marrow, B., Secreted, S., &amp; Protect, C. (2014). NIH Public Access, </w:t>
      </w:r>
      <w:r>
        <w:rPr>
          <w:i/>
          <w:iCs/>
        </w:rPr>
        <w:t>71</w:t>
      </w:r>
      <w:r>
        <w:t>(11), 3831–3840. https://doi.org/10.1158/0008-5472.CAN-10-4002.BONE</w:t>
      </w:r>
    </w:p>
    <w:p w14:paraId="75AF9A4F" w14:textId="77777777" w:rsidR="00A37CC7" w:rsidRDefault="00A37CC7" w:rsidP="00203B2C">
      <w:pPr>
        <w:pStyle w:val="NormalWeb"/>
        <w:numPr>
          <w:ilvl w:val="0"/>
          <w:numId w:val="3"/>
        </w:numPr>
        <w:spacing w:line="480" w:lineRule="auto"/>
      </w:pPr>
      <w:r>
        <w:t xml:space="preserve">Manuscript, A. (2010). RNA Localization and Polarity: From A(PC) to Z(BP) </w:t>
      </w:r>
      <w:proofErr w:type="spellStart"/>
      <w:r>
        <w:t>Stavroula</w:t>
      </w:r>
      <w:proofErr w:type="spellEnd"/>
      <w:r>
        <w:t xml:space="preserve">, </w:t>
      </w:r>
      <w:r>
        <w:rPr>
          <w:i/>
          <w:iCs/>
        </w:rPr>
        <w:t>19</w:t>
      </w:r>
      <w:r>
        <w:t>(4), 156–164. https://doi.org/10.1016/j.tcb.2009.02.001.RNA</w:t>
      </w:r>
    </w:p>
    <w:p w14:paraId="6CBFC707" w14:textId="77777777" w:rsidR="00A37CC7" w:rsidRDefault="00A37CC7" w:rsidP="00203B2C">
      <w:pPr>
        <w:pStyle w:val="NormalWeb"/>
        <w:numPr>
          <w:ilvl w:val="0"/>
          <w:numId w:val="3"/>
        </w:numPr>
        <w:spacing w:line="480" w:lineRule="auto"/>
      </w:pPr>
      <w:r>
        <w:t xml:space="preserve">Nelson, W. J. (2009). Front-Rear </w:t>
      </w:r>
      <w:proofErr w:type="spellStart"/>
      <w:r>
        <w:t>Polarity.Pdf</w:t>
      </w:r>
      <w:proofErr w:type="spellEnd"/>
      <w:r>
        <w:t>, 1–19.</w:t>
      </w:r>
    </w:p>
    <w:p w14:paraId="14433AFA" w14:textId="77777777" w:rsidR="00A37CC7" w:rsidRDefault="00A37CC7" w:rsidP="00203B2C">
      <w:pPr>
        <w:pStyle w:val="NormalWeb"/>
        <w:numPr>
          <w:ilvl w:val="0"/>
          <w:numId w:val="3"/>
        </w:numPr>
        <w:spacing w:line="480" w:lineRule="auto"/>
      </w:pPr>
      <w:r>
        <w:lastRenderedPageBreak/>
        <w:t xml:space="preserve">Kazazian, K., Go, C., Wu, H., </w:t>
      </w:r>
      <w:proofErr w:type="spellStart"/>
      <w:r>
        <w:t>Brashavitskaya</w:t>
      </w:r>
      <w:proofErr w:type="spellEnd"/>
      <w:r>
        <w:t xml:space="preserve">, O., Xu, R., Dennis, J. W., … Swallow, C. J. (2017). Plk4 promotes cancer invasion and metastasis through Arp2/3 complex regulation of the actin cytoskeleton. </w:t>
      </w:r>
      <w:r>
        <w:rPr>
          <w:i/>
          <w:iCs/>
        </w:rPr>
        <w:t>Cancer Research</w:t>
      </w:r>
      <w:r>
        <w:t xml:space="preserve">, </w:t>
      </w:r>
      <w:r>
        <w:rPr>
          <w:i/>
          <w:iCs/>
        </w:rPr>
        <w:t>77</w:t>
      </w:r>
      <w:r>
        <w:t>(2), 434–447. https://doi.org/10.1158/0008-5472.CAN-16-2060</w:t>
      </w:r>
    </w:p>
    <w:p w14:paraId="723A3DCB" w14:textId="77777777" w:rsidR="00A37CC7" w:rsidRDefault="00A37CC7" w:rsidP="00203B2C">
      <w:pPr>
        <w:pStyle w:val="NormalWeb"/>
        <w:numPr>
          <w:ilvl w:val="0"/>
          <w:numId w:val="3"/>
        </w:numPr>
        <w:spacing w:line="480" w:lineRule="auto"/>
      </w:pPr>
      <w:r>
        <w:t xml:space="preserve">Murphy, D. A., &amp; </w:t>
      </w:r>
      <w:proofErr w:type="spellStart"/>
      <w:r>
        <w:t>Courtneidge</w:t>
      </w:r>
      <w:proofErr w:type="spellEnd"/>
      <w:r>
        <w:t xml:space="preserve">, S. A. (2011). The “ins” and “outs” of </w:t>
      </w:r>
      <w:proofErr w:type="spellStart"/>
      <w:r>
        <w:t>podosomes</w:t>
      </w:r>
      <w:proofErr w:type="spellEnd"/>
      <w:r>
        <w:t xml:space="preserve"> and </w:t>
      </w:r>
      <w:proofErr w:type="spellStart"/>
      <w:r>
        <w:t>invadopodia</w:t>
      </w:r>
      <w:proofErr w:type="spellEnd"/>
      <w:r>
        <w:t xml:space="preserve">: Characteristics, formation and function. </w:t>
      </w:r>
      <w:r>
        <w:rPr>
          <w:i/>
          <w:iCs/>
        </w:rPr>
        <w:t>Nature Reviews Molecular Cell Biology</w:t>
      </w:r>
      <w:r>
        <w:t xml:space="preserve">, </w:t>
      </w:r>
      <w:r>
        <w:rPr>
          <w:i/>
          <w:iCs/>
        </w:rPr>
        <w:t>12</w:t>
      </w:r>
      <w:r>
        <w:t>(7), 413–426. https://doi.org/10.1038/nrm3141</w:t>
      </w:r>
    </w:p>
    <w:p w14:paraId="3F617EB2" w14:textId="77777777" w:rsidR="00A37CC7" w:rsidRDefault="00A37CC7" w:rsidP="00203B2C">
      <w:pPr>
        <w:pStyle w:val="NormalWeb"/>
        <w:numPr>
          <w:ilvl w:val="0"/>
          <w:numId w:val="3"/>
        </w:numPr>
        <w:spacing w:line="480" w:lineRule="auto"/>
      </w:pPr>
      <w:proofErr w:type="spellStart"/>
      <w:r>
        <w:t>Pellegrin</w:t>
      </w:r>
      <w:proofErr w:type="spellEnd"/>
      <w:r>
        <w:t xml:space="preserve">, S., &amp; Mellor, H. (2007). Actin stress fibres. </w:t>
      </w:r>
      <w:r>
        <w:rPr>
          <w:i/>
          <w:iCs/>
        </w:rPr>
        <w:t>Journal of Cell Science</w:t>
      </w:r>
      <w:r>
        <w:t xml:space="preserve">, </w:t>
      </w:r>
      <w:r>
        <w:rPr>
          <w:i/>
          <w:iCs/>
        </w:rPr>
        <w:t>120</w:t>
      </w:r>
      <w:r>
        <w:t>(20), 3491–3499. https://doi.org/10.1242/jcs.018473</w:t>
      </w:r>
    </w:p>
    <w:p w14:paraId="1A464683" w14:textId="77777777" w:rsidR="00A37CC7" w:rsidRDefault="00A37CC7" w:rsidP="00203B2C">
      <w:pPr>
        <w:pStyle w:val="NormalWeb"/>
        <w:numPr>
          <w:ilvl w:val="0"/>
          <w:numId w:val="3"/>
        </w:numPr>
        <w:spacing w:line="480" w:lineRule="auto"/>
      </w:pPr>
      <w:r>
        <w:t xml:space="preserve">Morris, H. T., &amp; </w:t>
      </w:r>
      <w:proofErr w:type="spellStart"/>
      <w:r>
        <w:t>Machesky</w:t>
      </w:r>
      <w:proofErr w:type="spellEnd"/>
      <w:r>
        <w:t xml:space="preserve">, L. M. (2015). Actin cytoskeletal control during epithelial to mesenchymal transition: Focus on the pancreas and intestinal tract. </w:t>
      </w:r>
      <w:r>
        <w:rPr>
          <w:i/>
          <w:iCs/>
        </w:rPr>
        <w:t>British Journal of Cancer</w:t>
      </w:r>
      <w:r>
        <w:t xml:space="preserve">, </w:t>
      </w:r>
      <w:r>
        <w:rPr>
          <w:i/>
          <w:iCs/>
        </w:rPr>
        <w:t>112</w:t>
      </w:r>
      <w:r>
        <w:t>(4), 613–620. https://doi.org/10.1038/bjc.2014.658</w:t>
      </w:r>
    </w:p>
    <w:p w14:paraId="150BCCE2" w14:textId="77777777" w:rsidR="00A37CC7" w:rsidRDefault="00A37CC7" w:rsidP="00203B2C">
      <w:pPr>
        <w:pStyle w:val="NormalWeb"/>
        <w:numPr>
          <w:ilvl w:val="0"/>
          <w:numId w:val="3"/>
        </w:numPr>
        <w:spacing w:line="480" w:lineRule="auto"/>
      </w:pPr>
      <w:r>
        <w:t xml:space="preserve">Fife, C. M., </w:t>
      </w:r>
      <w:proofErr w:type="spellStart"/>
      <w:r>
        <w:t>McCarroll</w:t>
      </w:r>
      <w:proofErr w:type="spellEnd"/>
      <w:r>
        <w:t xml:space="preserve">, J. A., &amp; </w:t>
      </w:r>
      <w:proofErr w:type="spellStart"/>
      <w:r>
        <w:t>Kavallaris</w:t>
      </w:r>
      <w:proofErr w:type="spellEnd"/>
      <w:r>
        <w:t xml:space="preserve">, M. (2014). Movers and shakers: Cell cytoskeleton in cancer metastasis. </w:t>
      </w:r>
      <w:r>
        <w:rPr>
          <w:i/>
          <w:iCs/>
        </w:rPr>
        <w:t>British Journal of Pharmacology</w:t>
      </w:r>
      <w:r>
        <w:t xml:space="preserve">, </w:t>
      </w:r>
      <w:r>
        <w:rPr>
          <w:i/>
          <w:iCs/>
        </w:rPr>
        <w:t>171</w:t>
      </w:r>
      <w:r>
        <w:t>(24), 5507–5523. https://doi.org/10.1111/bph.12704</w:t>
      </w:r>
    </w:p>
    <w:p w14:paraId="00BFC3E9" w14:textId="77777777" w:rsidR="00A37CC7" w:rsidRDefault="00A37CC7" w:rsidP="00203B2C">
      <w:pPr>
        <w:pStyle w:val="NormalWeb"/>
        <w:numPr>
          <w:ilvl w:val="0"/>
          <w:numId w:val="3"/>
        </w:numPr>
        <w:spacing w:line="480" w:lineRule="auto"/>
      </w:pPr>
      <w:r>
        <w:t xml:space="preserve">Gross, S. R. (2013). Actin binding proteins: Their ups and downs in metastatic life. </w:t>
      </w:r>
      <w:r>
        <w:rPr>
          <w:i/>
          <w:iCs/>
        </w:rPr>
        <w:t>Cell Adhesion and Migration</w:t>
      </w:r>
      <w:r>
        <w:t xml:space="preserve">, </w:t>
      </w:r>
      <w:r>
        <w:rPr>
          <w:i/>
          <w:iCs/>
        </w:rPr>
        <w:t>7</w:t>
      </w:r>
      <w:r>
        <w:t>(2), 199–213. https://doi.org/10.4161/cam.23176</w:t>
      </w:r>
    </w:p>
    <w:p w14:paraId="57CB71E6" w14:textId="77777777" w:rsidR="00A37CC7" w:rsidRDefault="00A37CC7" w:rsidP="00203B2C">
      <w:pPr>
        <w:pStyle w:val="NormalWeb"/>
        <w:numPr>
          <w:ilvl w:val="0"/>
          <w:numId w:val="3"/>
        </w:numPr>
        <w:spacing w:line="480" w:lineRule="auto"/>
      </w:pPr>
      <w:proofErr w:type="spellStart"/>
      <w:r>
        <w:t>Sahai</w:t>
      </w:r>
      <w:proofErr w:type="spellEnd"/>
      <w:r>
        <w:t xml:space="preserve">, E. (2007). Illuminating the metastatic process. </w:t>
      </w:r>
      <w:r>
        <w:rPr>
          <w:i/>
          <w:iCs/>
        </w:rPr>
        <w:t>Nature Reviews Cancer</w:t>
      </w:r>
      <w:r>
        <w:t xml:space="preserve">, </w:t>
      </w:r>
      <w:r>
        <w:rPr>
          <w:i/>
          <w:iCs/>
        </w:rPr>
        <w:t>7</w:t>
      </w:r>
      <w:r>
        <w:t>(10), 737–749. https://doi.org/10.1038/nrc2229</w:t>
      </w:r>
    </w:p>
    <w:p w14:paraId="32DD5D7F" w14:textId="77777777" w:rsidR="00A37CC7" w:rsidRDefault="00A37CC7" w:rsidP="00203B2C">
      <w:pPr>
        <w:pStyle w:val="NormalWeb"/>
        <w:numPr>
          <w:ilvl w:val="0"/>
          <w:numId w:val="3"/>
        </w:numPr>
        <w:spacing w:line="480" w:lineRule="auto"/>
      </w:pPr>
      <w:r>
        <w:t xml:space="preserve">McNiven, M. A. (2013). Breaking away: Matrix </w:t>
      </w:r>
      <w:proofErr w:type="spellStart"/>
      <w:r>
        <w:t>remodeling</w:t>
      </w:r>
      <w:proofErr w:type="spellEnd"/>
      <w:r>
        <w:t xml:space="preserve"> from the leading edge. </w:t>
      </w:r>
      <w:r>
        <w:rPr>
          <w:i/>
          <w:iCs/>
        </w:rPr>
        <w:t>Trends in Cell Biology</w:t>
      </w:r>
      <w:r>
        <w:t xml:space="preserve">, </w:t>
      </w:r>
      <w:r>
        <w:rPr>
          <w:i/>
          <w:iCs/>
        </w:rPr>
        <w:t>23</w:t>
      </w:r>
      <w:r>
        <w:t>(1), 16–21. https://doi.org/10.1016/j.tcb.2012.08.009</w:t>
      </w:r>
    </w:p>
    <w:p w14:paraId="7158A760" w14:textId="77777777" w:rsidR="00A37CC7" w:rsidRDefault="00A37CC7" w:rsidP="00203B2C">
      <w:pPr>
        <w:pStyle w:val="NormalWeb"/>
        <w:numPr>
          <w:ilvl w:val="0"/>
          <w:numId w:val="3"/>
        </w:numPr>
        <w:spacing w:line="480" w:lineRule="auto"/>
      </w:pPr>
      <w:r>
        <w:lastRenderedPageBreak/>
        <w:t xml:space="preserve">Mattila, P. K., &amp; </w:t>
      </w:r>
      <w:proofErr w:type="spellStart"/>
      <w:r>
        <w:t>Lappalainen</w:t>
      </w:r>
      <w:proofErr w:type="spellEnd"/>
      <w:r>
        <w:t xml:space="preserve">, P. (2008). Filopodia: Molecular architecture and cellular functions. </w:t>
      </w:r>
      <w:r>
        <w:rPr>
          <w:i/>
          <w:iCs/>
        </w:rPr>
        <w:t>Nature Reviews Molecular Cell Biology</w:t>
      </w:r>
      <w:r>
        <w:t xml:space="preserve">, </w:t>
      </w:r>
      <w:r>
        <w:rPr>
          <w:i/>
          <w:iCs/>
        </w:rPr>
        <w:t>9</w:t>
      </w:r>
      <w:r>
        <w:t>(6), 446–454. https://doi.org/10.1038/nrm2406</w:t>
      </w:r>
    </w:p>
    <w:p w14:paraId="711A10B2" w14:textId="77777777" w:rsidR="00A37CC7" w:rsidRDefault="00A37CC7" w:rsidP="00203B2C">
      <w:pPr>
        <w:pStyle w:val="NormalWeb"/>
        <w:numPr>
          <w:ilvl w:val="0"/>
          <w:numId w:val="3"/>
        </w:numPr>
        <w:spacing w:line="480" w:lineRule="auto"/>
      </w:pPr>
      <w:r>
        <w:t xml:space="preserve">Krause, M., &amp; </w:t>
      </w:r>
      <w:proofErr w:type="spellStart"/>
      <w:r>
        <w:t>Gautreau</w:t>
      </w:r>
      <w:proofErr w:type="spellEnd"/>
      <w:r>
        <w:t xml:space="preserve">, A. (2014). Steering cell migration: Lamellipodium dynamics and the regulation of directional persistence. </w:t>
      </w:r>
      <w:r>
        <w:rPr>
          <w:i/>
          <w:iCs/>
        </w:rPr>
        <w:t>Nature Reviews Molecular Cell Biology</w:t>
      </w:r>
      <w:r>
        <w:t xml:space="preserve">, </w:t>
      </w:r>
      <w:r>
        <w:rPr>
          <w:i/>
          <w:iCs/>
        </w:rPr>
        <w:t>15</w:t>
      </w:r>
      <w:r>
        <w:t>(9), 577–590. https://doi.org/10.1038/nrm3861</w:t>
      </w:r>
    </w:p>
    <w:p w14:paraId="0FFF8290" w14:textId="77777777" w:rsidR="00A37CC7" w:rsidRDefault="00A37CC7" w:rsidP="00203B2C">
      <w:pPr>
        <w:pStyle w:val="NormalWeb"/>
        <w:numPr>
          <w:ilvl w:val="0"/>
          <w:numId w:val="3"/>
        </w:numPr>
        <w:spacing w:line="480" w:lineRule="auto"/>
      </w:pPr>
      <w:proofErr w:type="spellStart"/>
      <w:r>
        <w:t>Sibony-Benyamini</w:t>
      </w:r>
      <w:proofErr w:type="spellEnd"/>
      <w:r>
        <w:t xml:space="preserve">, H., &amp; Gil-Henn, H. (2012). </w:t>
      </w:r>
      <w:proofErr w:type="spellStart"/>
      <w:r>
        <w:t>Invadopodia</w:t>
      </w:r>
      <w:proofErr w:type="spellEnd"/>
      <w:r>
        <w:t xml:space="preserve">: The leading force. </w:t>
      </w:r>
      <w:r>
        <w:rPr>
          <w:i/>
          <w:iCs/>
        </w:rPr>
        <w:t>European Journal of Cell Biology</w:t>
      </w:r>
      <w:r>
        <w:t xml:space="preserve">, </w:t>
      </w:r>
      <w:r>
        <w:rPr>
          <w:i/>
          <w:iCs/>
        </w:rPr>
        <w:t>91</w:t>
      </w:r>
      <w:r>
        <w:t>(11–12), 896–901. https://doi.org/10.1016/j.ejcb.2012.04.001</w:t>
      </w:r>
    </w:p>
    <w:p w14:paraId="58409891" w14:textId="77777777" w:rsidR="00A37CC7" w:rsidRDefault="00A37CC7" w:rsidP="00203B2C">
      <w:pPr>
        <w:pStyle w:val="NormalWeb"/>
        <w:numPr>
          <w:ilvl w:val="0"/>
          <w:numId w:val="3"/>
        </w:numPr>
        <w:spacing w:line="480" w:lineRule="auto"/>
      </w:pPr>
      <w:r>
        <w:t xml:space="preserve">Yilmaz, M., &amp; </w:t>
      </w:r>
      <w:proofErr w:type="spellStart"/>
      <w:r>
        <w:t>Christofori</w:t>
      </w:r>
      <w:proofErr w:type="spellEnd"/>
      <w:r>
        <w:t xml:space="preserve">, G. (2009). EMT, the cytoskeleton, and cancer cell invasion. </w:t>
      </w:r>
      <w:r>
        <w:rPr>
          <w:i/>
          <w:iCs/>
        </w:rPr>
        <w:t>Cancer and Metastasis Reviews</w:t>
      </w:r>
      <w:r>
        <w:t xml:space="preserve">, </w:t>
      </w:r>
      <w:r>
        <w:rPr>
          <w:i/>
          <w:iCs/>
        </w:rPr>
        <w:t>28</w:t>
      </w:r>
      <w:r>
        <w:t>(1–2), 15–33. https://doi.org/10.1007/s10555-008-9169-0</w:t>
      </w:r>
    </w:p>
    <w:p w14:paraId="4129CCBD" w14:textId="77777777" w:rsidR="00A37CC7" w:rsidRDefault="00A37CC7" w:rsidP="00203B2C">
      <w:pPr>
        <w:pStyle w:val="NormalWeb"/>
        <w:numPr>
          <w:ilvl w:val="0"/>
          <w:numId w:val="3"/>
        </w:numPr>
        <w:spacing w:line="480" w:lineRule="auto"/>
      </w:pPr>
      <w:proofErr w:type="spellStart"/>
      <w:r>
        <w:t>Stylli</w:t>
      </w:r>
      <w:proofErr w:type="spellEnd"/>
      <w:r>
        <w:t xml:space="preserve">, S. S., Kaye, A. H., &amp; Lock, P. (2008). </w:t>
      </w:r>
      <w:proofErr w:type="spellStart"/>
      <w:r>
        <w:t>Invadopodia</w:t>
      </w:r>
      <w:proofErr w:type="spellEnd"/>
      <w:r>
        <w:t xml:space="preserve">: At the cutting edge of tumour invasion. </w:t>
      </w:r>
      <w:r>
        <w:rPr>
          <w:i/>
          <w:iCs/>
        </w:rPr>
        <w:t>Journal of Clinical Neuroscience</w:t>
      </w:r>
      <w:r>
        <w:t xml:space="preserve">, </w:t>
      </w:r>
      <w:r>
        <w:rPr>
          <w:i/>
          <w:iCs/>
        </w:rPr>
        <w:t>15</w:t>
      </w:r>
      <w:r>
        <w:t>(7), 725–737. https://doi.org/10.1016/j.jocn.2008.03.003</w:t>
      </w:r>
    </w:p>
    <w:p w14:paraId="7BA0553C" w14:textId="77777777" w:rsidR="00A37CC7" w:rsidRDefault="00A37CC7" w:rsidP="00203B2C">
      <w:pPr>
        <w:pStyle w:val="NormalWeb"/>
        <w:numPr>
          <w:ilvl w:val="0"/>
          <w:numId w:val="3"/>
        </w:numPr>
        <w:spacing w:line="480" w:lineRule="auto"/>
      </w:pPr>
      <w:r>
        <w:t xml:space="preserve">Linder, S. (2007). The matrix corroded: </w:t>
      </w:r>
      <w:proofErr w:type="spellStart"/>
      <w:r>
        <w:t>podosomes</w:t>
      </w:r>
      <w:proofErr w:type="spellEnd"/>
      <w:r>
        <w:t xml:space="preserve"> and </w:t>
      </w:r>
      <w:proofErr w:type="spellStart"/>
      <w:r>
        <w:t>invadopodia</w:t>
      </w:r>
      <w:proofErr w:type="spellEnd"/>
      <w:r>
        <w:t xml:space="preserve"> in extracellular matrix degradation. </w:t>
      </w:r>
      <w:r>
        <w:rPr>
          <w:i/>
          <w:iCs/>
        </w:rPr>
        <w:t>Trends in Cell Biology</w:t>
      </w:r>
      <w:r>
        <w:t xml:space="preserve">, </w:t>
      </w:r>
      <w:r>
        <w:rPr>
          <w:i/>
          <w:iCs/>
        </w:rPr>
        <w:t>17</w:t>
      </w:r>
      <w:r>
        <w:t>(3), 107–117. https://doi.org/10.1016/j.tcb.2007.01.002</w:t>
      </w:r>
    </w:p>
    <w:p w14:paraId="50F2D230" w14:textId="77777777" w:rsidR="00A37CC7" w:rsidRDefault="00A37CC7" w:rsidP="00203B2C">
      <w:pPr>
        <w:pStyle w:val="NormalWeb"/>
        <w:numPr>
          <w:ilvl w:val="0"/>
          <w:numId w:val="3"/>
        </w:numPr>
        <w:spacing w:line="480" w:lineRule="auto"/>
      </w:pPr>
      <w:proofErr w:type="spellStart"/>
      <w:r>
        <w:t>Giannone</w:t>
      </w:r>
      <w:proofErr w:type="spellEnd"/>
      <w:r>
        <w:t xml:space="preserve">, G., </w:t>
      </w:r>
      <w:proofErr w:type="spellStart"/>
      <w:r>
        <w:t>Mège</w:t>
      </w:r>
      <w:proofErr w:type="spellEnd"/>
      <w:r>
        <w:t xml:space="preserve">, R. M., &amp; </w:t>
      </w:r>
      <w:proofErr w:type="spellStart"/>
      <w:r>
        <w:t>Thoumine</w:t>
      </w:r>
      <w:proofErr w:type="spellEnd"/>
      <w:r>
        <w:t xml:space="preserve">, O. (2009). Multi-level molecular clutches in motile cell processes. </w:t>
      </w:r>
      <w:r>
        <w:rPr>
          <w:i/>
          <w:iCs/>
        </w:rPr>
        <w:t>Trends in Cell Biology</w:t>
      </w:r>
      <w:r>
        <w:t xml:space="preserve">, </w:t>
      </w:r>
      <w:r>
        <w:rPr>
          <w:i/>
          <w:iCs/>
        </w:rPr>
        <w:t>19</w:t>
      </w:r>
      <w:r>
        <w:t>(9), 475–486. https://doi.org/10.1016/j.tcb.2009.07.001</w:t>
      </w:r>
    </w:p>
    <w:p w14:paraId="0E764ACA" w14:textId="77777777" w:rsidR="00A37CC7" w:rsidRDefault="00A37CC7" w:rsidP="00203B2C">
      <w:pPr>
        <w:pStyle w:val="NormalWeb"/>
        <w:numPr>
          <w:ilvl w:val="0"/>
          <w:numId w:val="3"/>
        </w:numPr>
        <w:spacing w:line="480" w:lineRule="auto"/>
      </w:pPr>
      <w:r>
        <w:t xml:space="preserve">Petrie, R. J., Doyle, A. D., &amp; Yamada, K. M. (2018). 5° </w:t>
      </w:r>
      <w:proofErr w:type="spellStart"/>
      <w:r>
        <w:t>Año</w:t>
      </w:r>
      <w:proofErr w:type="spellEnd"/>
      <w:r>
        <w:t xml:space="preserve"> 2018, </w:t>
      </w:r>
      <w:r>
        <w:rPr>
          <w:i/>
          <w:iCs/>
        </w:rPr>
        <w:t>10</w:t>
      </w:r>
      <w:r>
        <w:t>(8), 538–549. https://doi.org/10.1038/nrm2729.Random</w:t>
      </w:r>
    </w:p>
    <w:p w14:paraId="6B1FE891" w14:textId="77777777" w:rsidR="00A37CC7" w:rsidRDefault="00A37CC7" w:rsidP="00203B2C">
      <w:pPr>
        <w:pStyle w:val="NormalWeb"/>
        <w:numPr>
          <w:ilvl w:val="0"/>
          <w:numId w:val="3"/>
        </w:numPr>
        <w:spacing w:line="480" w:lineRule="auto"/>
      </w:pPr>
      <w:r>
        <w:lastRenderedPageBreak/>
        <w:t xml:space="preserve">Vallee, R. (2002). Mechanisms </w:t>
      </w:r>
      <w:proofErr w:type="gramStart"/>
      <w:r>
        <w:t>Of</w:t>
      </w:r>
      <w:proofErr w:type="gramEnd"/>
      <w:r>
        <w:t xml:space="preserve"> Fast And Slow Axonal Transport. </w:t>
      </w:r>
      <w:r>
        <w:rPr>
          <w:i/>
          <w:iCs/>
        </w:rPr>
        <w:t>Annual Review of Neuroscience</w:t>
      </w:r>
      <w:r>
        <w:t xml:space="preserve">, </w:t>
      </w:r>
      <w:r>
        <w:rPr>
          <w:i/>
          <w:iCs/>
        </w:rPr>
        <w:t>14</w:t>
      </w:r>
      <w:r>
        <w:t>(1), 59–92. https://doi.org/10.1146/annurev.neuro.14.1.59</w:t>
      </w:r>
    </w:p>
    <w:p w14:paraId="422A03ED" w14:textId="77777777" w:rsidR="00A37CC7" w:rsidRDefault="00A37CC7" w:rsidP="00203B2C">
      <w:pPr>
        <w:pStyle w:val="NormalWeb"/>
        <w:numPr>
          <w:ilvl w:val="0"/>
          <w:numId w:val="3"/>
        </w:numPr>
        <w:spacing w:line="480" w:lineRule="auto"/>
      </w:pPr>
      <w:proofErr w:type="spellStart"/>
      <w:r>
        <w:t>Katsuno</w:t>
      </w:r>
      <w:proofErr w:type="spellEnd"/>
      <w:r>
        <w:t xml:space="preserve">, H., </w:t>
      </w:r>
      <w:proofErr w:type="spellStart"/>
      <w:r>
        <w:t>Sakumura</w:t>
      </w:r>
      <w:proofErr w:type="spellEnd"/>
      <w:r>
        <w:t xml:space="preserve">, Y., </w:t>
      </w:r>
      <w:proofErr w:type="spellStart"/>
      <w:r>
        <w:t>Toriyama</w:t>
      </w:r>
      <w:proofErr w:type="spellEnd"/>
      <w:r>
        <w:t xml:space="preserve">, M., Ikeda, K., Mizuno, K., Inagaki, N., &amp; Hosokawa, Y. (2015). Actin Migration Driven by Directional Assembly and Disassembly of Membrane-Anchored Actin Filaments. </w:t>
      </w:r>
      <w:r>
        <w:rPr>
          <w:i/>
          <w:iCs/>
        </w:rPr>
        <w:t>Cell Reports</w:t>
      </w:r>
      <w:r>
        <w:t xml:space="preserve">, </w:t>
      </w:r>
      <w:r>
        <w:rPr>
          <w:i/>
          <w:iCs/>
        </w:rPr>
        <w:t>12</w:t>
      </w:r>
      <w:r>
        <w:t>(4), 648–660. https://doi.org/10.1016/j.celrep.2015.06.048</w:t>
      </w:r>
    </w:p>
    <w:p w14:paraId="60E581AC" w14:textId="77777777" w:rsidR="00A37CC7" w:rsidRDefault="00A37CC7" w:rsidP="00203B2C">
      <w:pPr>
        <w:pStyle w:val="NormalWeb"/>
        <w:numPr>
          <w:ilvl w:val="0"/>
          <w:numId w:val="3"/>
        </w:numPr>
        <w:spacing w:line="480" w:lineRule="auto"/>
      </w:pPr>
      <w:r>
        <w:t xml:space="preserve">Vallee, R. B., &amp; Bloom, G. S. (1991). Mechanisms of Fast and Slow Axonal Transport. </w:t>
      </w:r>
      <w:r>
        <w:rPr>
          <w:i/>
          <w:iCs/>
        </w:rPr>
        <w:t>Annual Review of Neuroscience</w:t>
      </w:r>
      <w:r>
        <w:t xml:space="preserve">, </w:t>
      </w:r>
      <w:r>
        <w:rPr>
          <w:i/>
          <w:iCs/>
        </w:rPr>
        <w:t>14</w:t>
      </w:r>
      <w:r>
        <w:t>(1), 59–92. https://doi.org/10.1146/annurev.ne.14.030191.000423</w:t>
      </w:r>
    </w:p>
    <w:p w14:paraId="68318643" w14:textId="3C2780CE" w:rsidR="00EB34B8" w:rsidRDefault="00EB34B8" w:rsidP="00A37CC7">
      <w:pPr>
        <w:jc w:val="both"/>
        <w:rPr>
          <w:b/>
        </w:rPr>
      </w:pPr>
    </w:p>
    <w:p w14:paraId="39FE5D6B" w14:textId="77777777" w:rsidR="0097156D" w:rsidRDefault="00EB34B8">
      <w:pPr>
        <w:ind w:left="360"/>
        <w:jc w:val="both"/>
      </w:pPr>
      <w:r w:rsidRPr="008F139C">
        <w:rPr>
          <w:highlight w:val="red"/>
        </w:rPr>
        <w:t xml:space="preserve">To </w:t>
      </w:r>
      <w:proofErr w:type="spellStart"/>
      <w:r w:rsidRPr="008F139C">
        <w:rPr>
          <w:highlight w:val="red"/>
        </w:rPr>
        <w:t>organise</w:t>
      </w:r>
      <w:proofErr w:type="spellEnd"/>
      <w:r w:rsidRPr="008F139C">
        <w:rPr>
          <w:highlight w:val="red"/>
        </w:rPr>
        <w:t xml:space="preserve"> these structures</w:t>
      </w:r>
      <w:r w:rsidRPr="008F139C">
        <w:rPr>
          <w:highlight w:val="yellow"/>
        </w:rPr>
        <w:t xml:space="preserve">, the actin cytoskeleton must undergo dynamic </w:t>
      </w:r>
      <w:proofErr w:type="spellStart"/>
      <w:r w:rsidRPr="008F139C">
        <w:rPr>
          <w:highlight w:val="yellow"/>
        </w:rPr>
        <w:t>polymerisation</w:t>
      </w:r>
      <w:proofErr w:type="spellEnd"/>
      <w:r w:rsidRPr="008F139C">
        <w:rPr>
          <w:highlight w:val="yellow"/>
        </w:rPr>
        <w:t xml:space="preserve"> and </w:t>
      </w:r>
      <w:proofErr w:type="spellStart"/>
      <w:r w:rsidRPr="008F139C">
        <w:rPr>
          <w:highlight w:val="yellow"/>
        </w:rPr>
        <w:t>depolymerisation</w:t>
      </w:r>
      <w:proofErr w:type="spellEnd"/>
      <w:r w:rsidRPr="008F139C">
        <w:rPr>
          <w:highlight w:val="yellow"/>
        </w:rPr>
        <w:t xml:space="preserve"> via treadmilling, which is regulated by various actin-associated proteins (AAPs). Treadmilling refers to the process where one end of the filament </w:t>
      </w:r>
      <w:proofErr w:type="spellStart"/>
      <w:r w:rsidRPr="008F139C">
        <w:rPr>
          <w:highlight w:val="yellow"/>
        </w:rPr>
        <w:t>polymerises</w:t>
      </w:r>
      <w:proofErr w:type="spellEnd"/>
      <w:r w:rsidRPr="008F139C">
        <w:rPr>
          <w:highlight w:val="yellow"/>
        </w:rPr>
        <w:t xml:space="preserve"> faster than the rate of </w:t>
      </w:r>
      <w:proofErr w:type="spellStart"/>
      <w:r w:rsidRPr="008F139C">
        <w:rPr>
          <w:highlight w:val="yellow"/>
        </w:rPr>
        <w:t>depolymerisation</w:t>
      </w:r>
      <w:proofErr w:type="spellEnd"/>
      <w:r w:rsidRPr="008F139C">
        <w:rPr>
          <w:highlight w:val="yellow"/>
        </w:rPr>
        <w:t xml:space="preserve"> of the other end. The end growing in length is termed the barbed end, while the shrinking end is called the pointed end.</w:t>
      </w:r>
      <w:commentRangeStart w:id="56"/>
      <w:commentRangeEnd w:id="56"/>
      <w:r>
        <w:rPr>
          <w:rStyle w:val="CommentReference"/>
        </w:rPr>
        <w:commentReference w:id="56"/>
      </w:r>
    </w:p>
    <w:p w14:paraId="74169C59" w14:textId="77777777" w:rsidR="0097156D" w:rsidRDefault="0097156D">
      <w:pPr>
        <w:ind w:left="360"/>
        <w:jc w:val="both"/>
      </w:pPr>
    </w:p>
    <w:p w14:paraId="15242D62" w14:textId="77777777" w:rsidR="0097156D" w:rsidRDefault="0097156D">
      <w:pPr>
        <w:ind w:left="360"/>
        <w:jc w:val="both"/>
      </w:pPr>
    </w:p>
    <w:p w14:paraId="27EDD52E" w14:textId="11FB512E" w:rsidR="0097156D" w:rsidRDefault="00EB34B8" w:rsidP="0097156D">
      <w:pPr>
        <w:jc w:val="both"/>
      </w:pPr>
      <w:commentRangeStart w:id="57"/>
      <w:commentRangeEnd w:id="57"/>
      <w:r>
        <w:rPr>
          <w:rStyle w:val="CommentReference"/>
        </w:rPr>
        <w:commentReference w:id="57"/>
      </w:r>
      <w:r w:rsidR="0097156D" w:rsidRPr="0097156D">
        <w:t xml:space="preserve"> </w:t>
      </w:r>
      <w:commentRangeStart w:id="58"/>
      <w:commentRangeStart w:id="59"/>
      <w:r w:rsidR="0097156D">
        <w:t xml:space="preserve">In addition, some </w:t>
      </w:r>
      <w:commentRangeEnd w:id="58"/>
      <w:r w:rsidR="0097156D">
        <w:commentReference w:id="58"/>
      </w:r>
      <w:commentRangeEnd w:id="59"/>
      <w:r w:rsidR="0097156D">
        <w:commentReference w:id="59"/>
      </w:r>
      <w:r w:rsidR="0097156D">
        <w:t xml:space="preserve">actin filament-binding proteins advance together with the cell in the direction of </w:t>
      </w:r>
      <w:proofErr w:type="spellStart"/>
      <w:r w:rsidR="0097156D">
        <w:t>polymerisation</w:t>
      </w:r>
      <w:proofErr w:type="spellEnd"/>
      <w:r w:rsidR="0097156D">
        <w:t xml:space="preserve">. As </w:t>
      </w:r>
      <w:commentRangeStart w:id="60"/>
      <w:commentRangeStart w:id="61"/>
      <w:r w:rsidR="0097156D">
        <w:t xml:space="preserve">the actin filaments form a mechanical adhesion to the plasma membrane through shootin1 and L1-CAM, the ends undergoing </w:t>
      </w:r>
      <w:proofErr w:type="spellStart"/>
      <w:r w:rsidR="0097156D">
        <w:t>polymerisation</w:t>
      </w:r>
      <w:proofErr w:type="spellEnd"/>
      <w:r w:rsidR="0097156D">
        <w:t xml:space="preserve"> exerts an outward force on the membrane. </w:t>
      </w:r>
      <w:commentRangeEnd w:id="60"/>
      <w:r w:rsidR="0097156D">
        <w:commentReference w:id="60"/>
      </w:r>
      <w:commentRangeEnd w:id="61"/>
      <w:r w:rsidR="0097156D">
        <w:commentReference w:id="61"/>
      </w:r>
      <w:r w:rsidR="0097156D">
        <w:t xml:space="preserve">This happens alongside disassembly of the filaments at the opposite end, such that these actin filament-binding proteins travel together with the </w:t>
      </w:r>
      <w:proofErr w:type="spellStart"/>
      <w:r w:rsidR="0097156D">
        <w:t>polymerising</w:t>
      </w:r>
      <w:proofErr w:type="spellEnd"/>
      <w:r w:rsidR="0097156D">
        <w:t xml:space="preserve"> filament.</w:t>
      </w:r>
    </w:p>
    <w:p w14:paraId="32D5CBD2" w14:textId="2278F38D" w:rsidR="00EB34B8" w:rsidRDefault="00EB34B8">
      <w:pPr>
        <w:ind w:left="360"/>
        <w:jc w:val="both"/>
      </w:pPr>
    </w:p>
    <w:sectPr w:rsidR="00EB34B8">
      <w:footerReference w:type="defaul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Vivienne Tan" w:date="2019-04-02T17:19:00Z" w:initials="VT">
    <w:p w14:paraId="409706B9" w14:textId="4C41E34E" w:rsidR="00255ECE" w:rsidRDefault="00255ECE">
      <w:pPr>
        <w:pStyle w:val="CommentText"/>
      </w:pPr>
      <w:r>
        <w:rPr>
          <w:rStyle w:val="CommentReference"/>
        </w:rPr>
        <w:annotationRef/>
      </w:r>
      <w:r>
        <w:t>This whole section does not have any text? Is this header supposed to be here?</w:t>
      </w:r>
    </w:p>
  </w:comment>
  <w:comment w:id="10" w:author="Vivienne Tan" w:date="2019-04-02T17:22:00Z" w:initials="VT">
    <w:p w14:paraId="061E688A" w14:textId="77777777" w:rsidR="00255ECE" w:rsidRDefault="00255ECE">
      <w:pPr>
        <w:pStyle w:val="CommentText"/>
      </w:pPr>
      <w:r>
        <w:rPr>
          <w:rStyle w:val="CommentReference"/>
        </w:rPr>
        <w:annotationRef/>
      </w:r>
      <w:r>
        <w:t>Note that this image has red marks to indicate unusual spelling</w:t>
      </w:r>
    </w:p>
    <w:p w14:paraId="16BA0B98" w14:textId="7C783BBE" w:rsidR="00255ECE" w:rsidRDefault="00255ECE">
      <w:pPr>
        <w:pStyle w:val="CommentText"/>
      </w:pPr>
      <w:r>
        <w:t>Font of the text in the table is obviously different with the rest. Do check if the citation numbering is correct after updating references</w:t>
      </w:r>
    </w:p>
  </w:comment>
  <w:comment w:id="11" w:author="Vivienne Tan" w:date="2019-04-02T17:24:00Z" w:initials="VT">
    <w:p w14:paraId="0A63F7E4" w14:textId="75EE71F8" w:rsidR="00FA7FA0" w:rsidRDefault="00FA7FA0">
      <w:pPr>
        <w:pStyle w:val="CommentText"/>
      </w:pPr>
      <w:r>
        <w:rPr>
          <w:rStyle w:val="CommentReference"/>
        </w:rPr>
        <w:annotationRef/>
      </w:r>
      <w:r>
        <w:t>Note that the formatting is different (spaces before the [] and within the [])</w:t>
      </w:r>
    </w:p>
  </w:comment>
  <w:comment w:id="12" w:author="Vivienne Tan" w:date="2019-04-02T17:24:00Z" w:initials="VT">
    <w:p w14:paraId="2B98E468" w14:textId="4EBDACBD" w:rsidR="00255ECE" w:rsidRDefault="00255ECE">
      <w:pPr>
        <w:pStyle w:val="CommentText"/>
      </w:pPr>
      <w:r>
        <w:rPr>
          <w:rStyle w:val="CommentReference"/>
        </w:rPr>
        <w:annotationRef/>
      </w:r>
      <w:r>
        <w:t xml:space="preserve">If you are separating this table from the figure, the table should use header, thus should be above the table. </w:t>
      </w:r>
    </w:p>
  </w:comment>
  <w:comment w:id="18" w:author="Vivienne Tan" w:date="2019-04-02T17:29:00Z" w:initials="VT">
    <w:p w14:paraId="57972516" w14:textId="5F990290" w:rsidR="00FA7FA0" w:rsidRDefault="00FA7FA0">
      <w:pPr>
        <w:pStyle w:val="CommentText"/>
      </w:pPr>
      <w:r>
        <w:rPr>
          <w:rStyle w:val="CommentReference"/>
        </w:rPr>
        <w:annotationRef/>
      </w:r>
      <w:r>
        <w:t>Rarely see a question posted, worth considering</w:t>
      </w:r>
    </w:p>
  </w:comment>
  <w:comment w:id="25" w:author="Vivienne Tan" w:date="2019-03-28T18:05:00Z" w:initials="">
    <w:p w14:paraId="333D9DEC" w14:textId="77777777" w:rsidR="007A6E3D" w:rsidRDefault="007A6E3D">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I suspect this is the meaning of </w:t>
      </w:r>
      <w:proofErr w:type="spellStart"/>
      <w:r>
        <w:rPr>
          <w:rFonts w:ascii="Arial" w:eastAsia="Arial" w:hAnsi="Arial" w:cs="Arial"/>
          <w:color w:val="000000"/>
          <w:sz w:val="22"/>
          <w:szCs w:val="22"/>
        </w:rPr>
        <w:t>zipcode</w:t>
      </w:r>
      <w:proofErr w:type="spellEnd"/>
      <w:r>
        <w:rPr>
          <w:rFonts w:ascii="Arial" w:eastAsia="Arial" w:hAnsi="Arial" w:cs="Arial"/>
          <w:color w:val="000000"/>
          <w:sz w:val="22"/>
          <w:szCs w:val="22"/>
        </w:rPr>
        <w:t>?</w:t>
      </w:r>
    </w:p>
  </w:comment>
  <w:comment w:id="27" w:author="Boshen Yan" w:date="2019-03-28T13:25:00Z" w:initials="">
    <w:p w14:paraId="5DE048AA" w14:textId="77777777" w:rsidR="007A6E3D" w:rsidRDefault="007A6E3D">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shift to section 2</w:t>
      </w:r>
    </w:p>
  </w:comment>
  <w:comment w:id="28" w:author="Menglan He" w:date="2019-03-28T13:20:00Z" w:initials="">
    <w:p w14:paraId="00508B1C" w14:textId="77777777" w:rsidR="007A6E3D" w:rsidRDefault="007A6E3D">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what is this protein?</w:t>
      </w:r>
    </w:p>
  </w:comment>
  <w:comment w:id="29" w:author="Vivienne Tan" w:date="2019-03-28T18:07:00Z" w:initials="">
    <w:p w14:paraId="2CF5737C" w14:textId="77777777" w:rsidR="007A6E3D" w:rsidRDefault="007A6E3D">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cite multiple</w:t>
      </w:r>
    </w:p>
  </w:comment>
  <w:comment w:id="30" w:author="Vivienne Tan" w:date="2019-03-28T18:08:00Z" w:initials="">
    <w:p w14:paraId="5F5C2C5F" w14:textId="77777777" w:rsidR="007A6E3D" w:rsidRDefault="007A6E3D">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cite multiple</w:t>
      </w:r>
    </w:p>
  </w:comment>
  <w:comment w:id="32" w:author="Vivienne Tan" w:date="2019-03-28T18:08:00Z" w:initials="">
    <w:p w14:paraId="6E1F15F2" w14:textId="77777777" w:rsidR="007A6E3D" w:rsidRDefault="007A6E3D">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cite</w:t>
      </w:r>
    </w:p>
  </w:comment>
  <w:comment w:id="33" w:author="Vivienne Tan" w:date="2019-03-28T18:09:00Z" w:initials="">
    <w:p w14:paraId="3999D229" w14:textId="77777777" w:rsidR="007A6E3D" w:rsidRDefault="007A6E3D">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please ensure it is indeed strong correlation</w:t>
      </w:r>
    </w:p>
  </w:comment>
  <w:comment w:id="31" w:author="Menglan He" w:date="2019-03-28T13:31:00Z" w:initials="">
    <w:p w14:paraId="5D204270" w14:textId="77777777" w:rsidR="007A6E3D" w:rsidRDefault="007A6E3D">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combine all information about ZBP into first paragraph</w:t>
      </w:r>
    </w:p>
  </w:comment>
  <w:comment w:id="34" w:author="Menglan He" w:date="2019-03-28T13:21:00Z" w:initials="">
    <w:p w14:paraId="39A1B0D5" w14:textId="77777777" w:rsidR="007A6E3D" w:rsidRDefault="007A6E3D">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what are they?</w:t>
      </w:r>
    </w:p>
  </w:comment>
  <w:comment w:id="37" w:author="Vivienne Tan" w:date="2019-04-02T17:34:00Z" w:initials="VT">
    <w:p w14:paraId="69EF0B8C" w14:textId="5422F624" w:rsidR="00FA7FA0" w:rsidRDefault="00FA7FA0">
      <w:pPr>
        <w:pStyle w:val="CommentText"/>
      </w:pPr>
      <w:r>
        <w:rPr>
          <w:rStyle w:val="CommentReference"/>
        </w:rPr>
        <w:annotationRef/>
      </w:r>
      <w:r>
        <w:t xml:space="preserve">Where did you mention </w:t>
      </w:r>
      <w:proofErr w:type="gramStart"/>
      <w:r>
        <w:t>it</w:t>
      </w:r>
      <w:proofErr w:type="gramEnd"/>
    </w:p>
  </w:comment>
  <w:comment w:id="38" w:author="Menglan He" w:date="2019-03-28T13:22:00Z" w:initials="">
    <w:p w14:paraId="0B09B5AC" w14:textId="77777777" w:rsidR="007A6E3D" w:rsidRDefault="007A6E3D">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is contractile activity relevant to AAP </w:t>
      </w:r>
      <w:proofErr w:type="spellStart"/>
      <w:r>
        <w:rPr>
          <w:rFonts w:ascii="Arial" w:eastAsia="Arial" w:hAnsi="Arial" w:cs="Arial"/>
          <w:color w:val="000000"/>
          <w:sz w:val="22"/>
          <w:szCs w:val="22"/>
        </w:rPr>
        <w:t>relocalization</w:t>
      </w:r>
      <w:proofErr w:type="spellEnd"/>
    </w:p>
  </w:comment>
  <w:comment w:id="40" w:author="Si Min Lang" w:date="2019-03-28T13:36:00Z" w:initials="">
    <w:p w14:paraId="0E8B363E" w14:textId="77777777" w:rsidR="007A6E3D" w:rsidRDefault="007A6E3D">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force gradient?? read up and rephrase</w:t>
      </w:r>
    </w:p>
  </w:comment>
  <w:comment w:id="44" w:author="Vivienne Tan" w:date="2019-04-02T17:37:00Z" w:initials="VT">
    <w:p w14:paraId="1D7ECAAE" w14:textId="1EFF69D2" w:rsidR="005F1D56" w:rsidRDefault="005F1D56">
      <w:pPr>
        <w:pStyle w:val="CommentText"/>
      </w:pPr>
      <w:r>
        <w:rPr>
          <w:rStyle w:val="CommentReference"/>
        </w:rPr>
        <w:annotationRef/>
      </w:r>
      <w:r>
        <w:t>This is the one and only time this is mentioned, try using another term?</w:t>
      </w:r>
    </w:p>
  </w:comment>
  <w:comment w:id="45" w:author="Vivienne Tan" w:date="2019-04-02T17:38:00Z" w:initials="VT">
    <w:p w14:paraId="478B6AD7" w14:textId="0A99F98C" w:rsidR="005F1D56" w:rsidRDefault="005F1D56">
      <w:pPr>
        <w:pStyle w:val="CommentText"/>
      </w:pPr>
      <w:r>
        <w:rPr>
          <w:rStyle w:val="CommentReference"/>
        </w:rPr>
        <w:annotationRef/>
      </w:r>
      <w:r>
        <w:t xml:space="preserve">To you mean either or? Or is there another main mechanism? </w:t>
      </w:r>
    </w:p>
  </w:comment>
  <w:comment w:id="56" w:author="Boshen Yan" w:date="2019-04-01T12:56:00Z" w:initials="BY">
    <w:p w14:paraId="438BD6BD" w14:textId="77777777" w:rsidR="00EB34B8" w:rsidRDefault="00EB34B8" w:rsidP="00EB34B8">
      <w:pPr>
        <w:pStyle w:val="CommentText"/>
      </w:pPr>
      <w:r>
        <w:rPr>
          <w:rStyle w:val="CommentReference"/>
        </w:rPr>
        <w:annotationRef/>
      </w:r>
      <w:r>
        <w:t xml:space="preserve">Not </w:t>
      </w:r>
      <w:proofErr w:type="gramStart"/>
      <w:r>
        <w:t>really relevant</w:t>
      </w:r>
      <w:proofErr w:type="gramEnd"/>
      <w:r>
        <w:t xml:space="preserve"> to our review I feel</w:t>
      </w:r>
    </w:p>
  </w:comment>
  <w:comment w:id="57" w:author="Boshen Yan" w:date="2019-04-01T12:56:00Z" w:initials="BY">
    <w:p w14:paraId="66B9EBEC" w14:textId="77777777" w:rsidR="00EB34B8" w:rsidRDefault="00EB34B8" w:rsidP="00EB34B8">
      <w:pPr>
        <w:pStyle w:val="CommentText"/>
      </w:pPr>
      <w:r>
        <w:rPr>
          <w:rStyle w:val="CommentReference"/>
        </w:rPr>
        <w:annotationRef/>
      </w:r>
    </w:p>
  </w:comment>
  <w:comment w:id="58" w:author="Si Min Lang" w:date="2019-03-28T13:22:00Z" w:initials="">
    <w:p w14:paraId="6A18119C" w14:textId="77777777" w:rsidR="0097156D" w:rsidRDefault="0097156D" w:rsidP="0097156D">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How does this link back to the actin wave?</w:t>
      </w:r>
    </w:p>
  </w:comment>
  <w:comment w:id="59" w:author="Vivienne Tan" w:date="2019-03-28T17:29:00Z" w:initials="">
    <w:p w14:paraId="38688DF3" w14:textId="77777777" w:rsidR="0097156D" w:rsidRDefault="0097156D" w:rsidP="0097156D">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Incomplete sentence</w:t>
      </w:r>
    </w:p>
  </w:comment>
  <w:comment w:id="60" w:author="Si Min Lang" w:date="2019-03-28T13:22:00Z" w:initials="">
    <w:p w14:paraId="1E1A7BEB" w14:textId="77777777" w:rsidR="0097156D" w:rsidRDefault="0097156D" w:rsidP="0097156D">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How does this link back to the actin wave?</w:t>
      </w:r>
    </w:p>
  </w:comment>
  <w:comment w:id="61" w:author="Vivienne Tan" w:date="2019-03-28T17:29:00Z" w:initials="">
    <w:p w14:paraId="7910BBA3" w14:textId="77777777" w:rsidR="0097156D" w:rsidRDefault="0097156D" w:rsidP="0097156D">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Incomplete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9706B9" w15:done="0"/>
  <w15:commentEx w15:paraId="16BA0B98" w15:done="0"/>
  <w15:commentEx w15:paraId="0A63F7E4" w15:paraIdParent="16BA0B98" w15:done="0"/>
  <w15:commentEx w15:paraId="2B98E468" w15:done="0"/>
  <w15:commentEx w15:paraId="57972516" w15:done="0"/>
  <w15:commentEx w15:paraId="333D9DEC" w15:done="0"/>
  <w15:commentEx w15:paraId="5DE048AA" w15:done="0"/>
  <w15:commentEx w15:paraId="00508B1C" w15:done="0"/>
  <w15:commentEx w15:paraId="2CF5737C" w15:done="0"/>
  <w15:commentEx w15:paraId="5F5C2C5F" w15:done="0"/>
  <w15:commentEx w15:paraId="6E1F15F2" w15:done="0"/>
  <w15:commentEx w15:paraId="3999D229" w15:done="0"/>
  <w15:commentEx w15:paraId="5D204270" w15:done="0"/>
  <w15:commentEx w15:paraId="39A1B0D5" w15:done="0"/>
  <w15:commentEx w15:paraId="69EF0B8C" w15:done="0"/>
  <w15:commentEx w15:paraId="0B09B5AC" w15:done="0"/>
  <w15:commentEx w15:paraId="0E8B363E" w15:done="0"/>
  <w15:commentEx w15:paraId="1D7ECAAE" w15:done="0"/>
  <w15:commentEx w15:paraId="478B6AD7" w15:done="0"/>
  <w15:commentEx w15:paraId="438BD6BD" w15:done="0"/>
  <w15:commentEx w15:paraId="66B9EBEC" w15:paraIdParent="438BD6BD" w15:done="0"/>
  <w15:commentEx w15:paraId="6A18119C" w15:done="0"/>
  <w15:commentEx w15:paraId="38688DF3" w15:done="0"/>
  <w15:commentEx w15:paraId="1E1A7BEB" w15:done="0"/>
  <w15:commentEx w15:paraId="7910BB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9706B9" w16cid:durableId="204E1839"/>
  <w16cid:commentId w16cid:paraId="16BA0B98" w16cid:durableId="204E18C5"/>
  <w16cid:commentId w16cid:paraId="0A63F7E4" w16cid:durableId="204E196A"/>
  <w16cid:commentId w16cid:paraId="2B98E468" w16cid:durableId="204E193B"/>
  <w16cid:commentId w16cid:paraId="57972516" w16cid:durableId="204E1A5E"/>
  <w16cid:commentId w16cid:paraId="333D9DEC" w16cid:durableId="204C0D98"/>
  <w16cid:commentId w16cid:paraId="5DE048AA" w16cid:durableId="204C0D99"/>
  <w16cid:commentId w16cid:paraId="00508B1C" w16cid:durableId="204C0D9A"/>
  <w16cid:commentId w16cid:paraId="2CF5737C" w16cid:durableId="204C0D9B"/>
  <w16cid:commentId w16cid:paraId="5F5C2C5F" w16cid:durableId="204C0D9C"/>
  <w16cid:commentId w16cid:paraId="6E1F15F2" w16cid:durableId="204C0D9D"/>
  <w16cid:commentId w16cid:paraId="3999D229" w16cid:durableId="204C0D9E"/>
  <w16cid:commentId w16cid:paraId="5D204270" w16cid:durableId="204C0D9F"/>
  <w16cid:commentId w16cid:paraId="39A1B0D5" w16cid:durableId="204C0DA0"/>
  <w16cid:commentId w16cid:paraId="69EF0B8C" w16cid:durableId="204E1BB9"/>
  <w16cid:commentId w16cid:paraId="0B09B5AC" w16cid:durableId="204C0DA1"/>
  <w16cid:commentId w16cid:paraId="0E8B363E" w16cid:durableId="204C0DA2"/>
  <w16cid:commentId w16cid:paraId="1D7ECAAE" w16cid:durableId="204E1C49"/>
  <w16cid:commentId w16cid:paraId="478B6AD7" w16cid:durableId="204E1CA4"/>
  <w16cid:commentId w16cid:paraId="438BD6BD" w16cid:durableId="204DCD61"/>
  <w16cid:commentId w16cid:paraId="66B9EBEC" w16cid:durableId="204DCD62"/>
  <w16cid:commentId w16cid:paraId="6A18119C" w16cid:durableId="204C0D8F"/>
  <w16cid:commentId w16cid:paraId="38688DF3" w16cid:durableId="204C0D90"/>
  <w16cid:commentId w16cid:paraId="1E1A7BEB" w16cid:durableId="204C0D91"/>
  <w16cid:commentId w16cid:paraId="7910BBA3" w16cid:durableId="204C0D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F1E00" w14:textId="77777777" w:rsidR="00A605D5" w:rsidRDefault="00A605D5" w:rsidP="00335452">
      <w:pPr>
        <w:spacing w:line="240" w:lineRule="auto"/>
      </w:pPr>
      <w:r>
        <w:separator/>
      </w:r>
    </w:p>
  </w:endnote>
  <w:endnote w:type="continuationSeparator" w:id="0">
    <w:p w14:paraId="30FF3C0A" w14:textId="77777777" w:rsidR="00A605D5" w:rsidRDefault="00A605D5" w:rsidP="003354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8571579"/>
      <w:docPartObj>
        <w:docPartGallery w:val="Page Numbers (Bottom of Page)"/>
        <w:docPartUnique/>
      </w:docPartObj>
    </w:sdtPr>
    <w:sdtEndPr>
      <w:rPr>
        <w:color w:val="7F7F7F" w:themeColor="background1" w:themeShade="7F"/>
        <w:spacing w:val="60"/>
      </w:rPr>
    </w:sdtEndPr>
    <w:sdtContent>
      <w:p w14:paraId="360040F7" w14:textId="38271FB9" w:rsidR="007A6E3D" w:rsidRDefault="007A6E3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2F3256" w14:textId="77777777" w:rsidR="007A6E3D" w:rsidRDefault="007A6E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E6C66" w14:textId="77777777" w:rsidR="00A605D5" w:rsidRDefault="00A605D5" w:rsidP="00335452">
      <w:pPr>
        <w:spacing w:line="240" w:lineRule="auto"/>
      </w:pPr>
      <w:r>
        <w:separator/>
      </w:r>
    </w:p>
  </w:footnote>
  <w:footnote w:type="continuationSeparator" w:id="0">
    <w:p w14:paraId="675B8A36" w14:textId="77777777" w:rsidR="00A605D5" w:rsidRDefault="00A605D5" w:rsidP="003354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57C50"/>
    <w:multiLevelType w:val="multilevel"/>
    <w:tmpl w:val="D48EE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1B62937"/>
    <w:multiLevelType w:val="hybridMultilevel"/>
    <w:tmpl w:val="882222C4"/>
    <w:lvl w:ilvl="0" w:tplc="3A08B970">
      <w:start w:val="2"/>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80B6DE6"/>
    <w:multiLevelType w:val="hybridMultilevel"/>
    <w:tmpl w:val="A3D465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9AC5F5A"/>
    <w:multiLevelType w:val="multilevel"/>
    <w:tmpl w:val="B42EBF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vienne Tan">
    <w15:presenceInfo w15:providerId="Windows Live" w15:userId="496924417598a1e3"/>
  </w15:person>
  <w15:person w15:author="Boshen Yan">
    <w15:presenceInfo w15:providerId="Windows Live" w15:userId="37cb67cd94ade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42"/>
    <w:rsid w:val="000015C3"/>
    <w:rsid w:val="0000633A"/>
    <w:rsid w:val="0002274A"/>
    <w:rsid w:val="000448FB"/>
    <w:rsid w:val="00057103"/>
    <w:rsid w:val="00203B2C"/>
    <w:rsid w:val="00255ECE"/>
    <w:rsid w:val="002B75E6"/>
    <w:rsid w:val="002C0706"/>
    <w:rsid w:val="002E2BC5"/>
    <w:rsid w:val="00335452"/>
    <w:rsid w:val="00337692"/>
    <w:rsid w:val="00345686"/>
    <w:rsid w:val="00356871"/>
    <w:rsid w:val="003B0661"/>
    <w:rsid w:val="003F2849"/>
    <w:rsid w:val="00460509"/>
    <w:rsid w:val="00466948"/>
    <w:rsid w:val="004E7290"/>
    <w:rsid w:val="0053292D"/>
    <w:rsid w:val="005D0D75"/>
    <w:rsid w:val="005E630D"/>
    <w:rsid w:val="005F1D56"/>
    <w:rsid w:val="005F349A"/>
    <w:rsid w:val="00604041"/>
    <w:rsid w:val="00697BF2"/>
    <w:rsid w:val="006F757F"/>
    <w:rsid w:val="007A6E3D"/>
    <w:rsid w:val="007E1F96"/>
    <w:rsid w:val="007F5970"/>
    <w:rsid w:val="00836CEC"/>
    <w:rsid w:val="008B322A"/>
    <w:rsid w:val="008D530F"/>
    <w:rsid w:val="008F139C"/>
    <w:rsid w:val="009622B5"/>
    <w:rsid w:val="0097156D"/>
    <w:rsid w:val="009D6446"/>
    <w:rsid w:val="009F75B8"/>
    <w:rsid w:val="00A071D4"/>
    <w:rsid w:val="00A21018"/>
    <w:rsid w:val="00A37CC7"/>
    <w:rsid w:val="00A605D5"/>
    <w:rsid w:val="00AB12BB"/>
    <w:rsid w:val="00B42560"/>
    <w:rsid w:val="00B46C63"/>
    <w:rsid w:val="00B6062D"/>
    <w:rsid w:val="00C23500"/>
    <w:rsid w:val="00C7172E"/>
    <w:rsid w:val="00CA73ED"/>
    <w:rsid w:val="00CD59BB"/>
    <w:rsid w:val="00D35E61"/>
    <w:rsid w:val="00D51342"/>
    <w:rsid w:val="00DD211C"/>
    <w:rsid w:val="00DE45E6"/>
    <w:rsid w:val="00E168D0"/>
    <w:rsid w:val="00E23FF1"/>
    <w:rsid w:val="00E50D8A"/>
    <w:rsid w:val="00EB34B8"/>
    <w:rsid w:val="00EC5471"/>
    <w:rsid w:val="00F0065F"/>
    <w:rsid w:val="00FA7FA0"/>
    <w:rsid w:val="00FB2FFA"/>
    <w:rsid w:val="00FE44D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512D3"/>
  <w15:docId w15:val="{53465BE2-D107-4DE7-A050-7AC3854C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5687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87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56871"/>
    <w:rPr>
      <w:b/>
      <w:bCs/>
    </w:rPr>
  </w:style>
  <w:style w:type="character" w:customStyle="1" w:styleId="CommentSubjectChar">
    <w:name w:val="Comment Subject Char"/>
    <w:basedOn w:val="CommentTextChar"/>
    <w:link w:val="CommentSubject"/>
    <w:uiPriority w:val="99"/>
    <w:semiHidden/>
    <w:rsid w:val="00356871"/>
    <w:rPr>
      <w:b/>
      <w:bCs/>
      <w:sz w:val="20"/>
      <w:szCs w:val="20"/>
    </w:rPr>
  </w:style>
  <w:style w:type="character" w:styleId="Hyperlink">
    <w:name w:val="Hyperlink"/>
    <w:basedOn w:val="DefaultParagraphFont"/>
    <w:uiPriority w:val="99"/>
    <w:unhideWhenUsed/>
    <w:rsid w:val="00335452"/>
    <w:rPr>
      <w:color w:val="0000FF" w:themeColor="hyperlink"/>
      <w:u w:val="single"/>
    </w:rPr>
  </w:style>
  <w:style w:type="character" w:styleId="UnresolvedMention">
    <w:name w:val="Unresolved Mention"/>
    <w:basedOn w:val="DefaultParagraphFont"/>
    <w:uiPriority w:val="99"/>
    <w:semiHidden/>
    <w:unhideWhenUsed/>
    <w:rsid w:val="00335452"/>
    <w:rPr>
      <w:color w:val="605E5C"/>
      <w:shd w:val="clear" w:color="auto" w:fill="E1DFDD"/>
    </w:rPr>
  </w:style>
  <w:style w:type="paragraph" w:styleId="Header">
    <w:name w:val="header"/>
    <w:basedOn w:val="Normal"/>
    <w:link w:val="HeaderChar"/>
    <w:uiPriority w:val="99"/>
    <w:unhideWhenUsed/>
    <w:rsid w:val="00335452"/>
    <w:pPr>
      <w:tabs>
        <w:tab w:val="center" w:pos="4513"/>
        <w:tab w:val="right" w:pos="9026"/>
      </w:tabs>
      <w:spacing w:line="240" w:lineRule="auto"/>
    </w:pPr>
  </w:style>
  <w:style w:type="character" w:customStyle="1" w:styleId="HeaderChar">
    <w:name w:val="Header Char"/>
    <w:basedOn w:val="DefaultParagraphFont"/>
    <w:link w:val="Header"/>
    <w:uiPriority w:val="99"/>
    <w:rsid w:val="00335452"/>
  </w:style>
  <w:style w:type="paragraph" w:styleId="Footer">
    <w:name w:val="footer"/>
    <w:basedOn w:val="Normal"/>
    <w:link w:val="FooterChar"/>
    <w:uiPriority w:val="99"/>
    <w:unhideWhenUsed/>
    <w:rsid w:val="00335452"/>
    <w:pPr>
      <w:tabs>
        <w:tab w:val="center" w:pos="4513"/>
        <w:tab w:val="right" w:pos="9026"/>
      </w:tabs>
      <w:spacing w:line="240" w:lineRule="auto"/>
    </w:pPr>
  </w:style>
  <w:style w:type="character" w:customStyle="1" w:styleId="FooterChar">
    <w:name w:val="Footer Char"/>
    <w:basedOn w:val="DefaultParagraphFont"/>
    <w:link w:val="Footer"/>
    <w:uiPriority w:val="99"/>
    <w:rsid w:val="00335452"/>
  </w:style>
  <w:style w:type="paragraph" w:styleId="NormalWeb">
    <w:name w:val="Normal (Web)"/>
    <w:basedOn w:val="Normal"/>
    <w:uiPriority w:val="99"/>
    <w:semiHidden/>
    <w:unhideWhenUsed/>
    <w:rsid w:val="0002274A"/>
    <w:pPr>
      <w:spacing w:before="100" w:beforeAutospacing="1" w:after="100" w:afterAutospacing="1" w:line="240" w:lineRule="auto"/>
    </w:pPr>
    <w:rPr>
      <w:lang w:val="en-SG"/>
    </w:rPr>
  </w:style>
  <w:style w:type="character" w:styleId="FollowedHyperlink">
    <w:name w:val="FollowedHyperlink"/>
    <w:basedOn w:val="DefaultParagraphFont"/>
    <w:uiPriority w:val="99"/>
    <w:semiHidden/>
    <w:unhideWhenUsed/>
    <w:rsid w:val="00CD59BB"/>
    <w:rPr>
      <w:color w:val="800080" w:themeColor="followedHyperlink"/>
      <w:u w:val="single"/>
    </w:rPr>
  </w:style>
  <w:style w:type="paragraph" w:styleId="ListParagraph">
    <w:name w:val="List Paragraph"/>
    <w:basedOn w:val="Normal"/>
    <w:uiPriority w:val="34"/>
    <w:qFormat/>
    <w:rsid w:val="00203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20406">
      <w:bodyDiv w:val="1"/>
      <w:marLeft w:val="0"/>
      <w:marRight w:val="0"/>
      <w:marTop w:val="0"/>
      <w:marBottom w:val="0"/>
      <w:divBdr>
        <w:top w:val="none" w:sz="0" w:space="0" w:color="auto"/>
        <w:left w:val="none" w:sz="0" w:space="0" w:color="auto"/>
        <w:bottom w:val="none" w:sz="0" w:space="0" w:color="auto"/>
        <w:right w:val="none" w:sz="0" w:space="0" w:color="auto"/>
      </w:divBdr>
    </w:div>
    <w:div w:id="287515721">
      <w:bodyDiv w:val="1"/>
      <w:marLeft w:val="0"/>
      <w:marRight w:val="0"/>
      <w:marTop w:val="0"/>
      <w:marBottom w:val="0"/>
      <w:divBdr>
        <w:top w:val="none" w:sz="0" w:space="0" w:color="auto"/>
        <w:left w:val="none" w:sz="0" w:space="0" w:color="auto"/>
        <w:bottom w:val="none" w:sz="0" w:space="0" w:color="auto"/>
        <w:right w:val="none" w:sz="0" w:space="0" w:color="auto"/>
      </w:divBdr>
      <w:divsChild>
        <w:div w:id="219177726">
          <w:marLeft w:val="0"/>
          <w:marRight w:val="0"/>
          <w:marTop w:val="0"/>
          <w:marBottom w:val="0"/>
          <w:divBdr>
            <w:top w:val="none" w:sz="0" w:space="0" w:color="auto"/>
            <w:left w:val="none" w:sz="0" w:space="0" w:color="auto"/>
            <w:bottom w:val="none" w:sz="0" w:space="0" w:color="auto"/>
            <w:right w:val="none" w:sz="0" w:space="0" w:color="auto"/>
          </w:divBdr>
        </w:div>
        <w:div w:id="1348100297">
          <w:marLeft w:val="0"/>
          <w:marRight w:val="0"/>
          <w:marTop w:val="0"/>
          <w:marBottom w:val="0"/>
          <w:divBdr>
            <w:top w:val="none" w:sz="0" w:space="0" w:color="auto"/>
            <w:left w:val="none" w:sz="0" w:space="0" w:color="auto"/>
            <w:bottom w:val="none" w:sz="0" w:space="0" w:color="auto"/>
            <w:right w:val="none" w:sz="0" w:space="0" w:color="auto"/>
          </w:divBdr>
        </w:div>
        <w:div w:id="477187825">
          <w:marLeft w:val="0"/>
          <w:marRight w:val="0"/>
          <w:marTop w:val="0"/>
          <w:marBottom w:val="0"/>
          <w:divBdr>
            <w:top w:val="none" w:sz="0" w:space="0" w:color="auto"/>
            <w:left w:val="none" w:sz="0" w:space="0" w:color="auto"/>
            <w:bottom w:val="none" w:sz="0" w:space="0" w:color="auto"/>
            <w:right w:val="none" w:sz="0" w:space="0" w:color="auto"/>
          </w:divBdr>
        </w:div>
      </w:divsChild>
    </w:div>
    <w:div w:id="1586524888">
      <w:bodyDiv w:val="1"/>
      <w:marLeft w:val="0"/>
      <w:marRight w:val="0"/>
      <w:marTop w:val="0"/>
      <w:marBottom w:val="0"/>
      <w:divBdr>
        <w:top w:val="none" w:sz="0" w:space="0" w:color="auto"/>
        <w:left w:val="none" w:sz="0" w:space="0" w:color="auto"/>
        <w:bottom w:val="none" w:sz="0" w:space="0" w:color="auto"/>
        <w:right w:val="none" w:sz="0" w:space="0" w:color="auto"/>
      </w:divBdr>
    </w:div>
    <w:div w:id="2043744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book.bionumbers.org/what-are-the-time-scales-for-diffusion-in-cells/"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cbi.nlm.nih.gov/pmc/articles/PMC39698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E4EAF-0F55-47F8-BF80-E06042F25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17</Pages>
  <Words>4011</Words>
  <Characters>22867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Boshen Yan</dc:creator>
  <cp:lastModifiedBy>Vivienne Tan</cp:lastModifiedBy>
  <cp:revision>3</cp:revision>
  <dcterms:created xsi:type="dcterms:W3CDTF">2019-04-02T09:12:00Z</dcterms:created>
  <dcterms:modified xsi:type="dcterms:W3CDTF">2019-04-02T09:45:00Z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f6d00c7d-eb3f-3605-8330-40c1ba3a2a4a</vt:lpwstr>
  </property>
  <property fmtid="{D5CDD505-2E9C-101B-9397-08002B2CF9AE}" pid="24" name="Mendeley Citation Style_1">
    <vt:lpwstr>http://www.zotero.org/styles/apa</vt:lpwstr>
  </property>
</Properties>
</file>